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640C00" w:rsidRDefault="00000000">
      <w:pPr>
        <w:jc w:val="center"/>
        <w:rPr>
          <w:sz w:val="24"/>
          <w:szCs w:val="24"/>
        </w:rPr>
      </w:pPr>
      <w:r>
        <w:rPr>
          <w:noProof/>
        </w:rPr>
        <w:drawing>
          <wp:anchor distT="114300" distB="114300" distL="114300" distR="114300" simplePos="0" relativeHeight="251658240" behindDoc="1" locked="0" layoutInCell="1" hidden="0" allowOverlap="1">
            <wp:simplePos x="0" y="0"/>
            <wp:positionH relativeFrom="column">
              <wp:posOffset>1</wp:posOffset>
            </wp:positionH>
            <wp:positionV relativeFrom="paragraph">
              <wp:posOffset>214313</wp:posOffset>
            </wp:positionV>
            <wp:extent cx="2233613" cy="621053"/>
            <wp:effectExtent l="0" t="0" r="0" b="0"/>
            <wp:wrapNone/>
            <wp:docPr id="2" name="image4.png"/>
            <wp:cNvGraphicFramePr/>
            <a:graphic xmlns:a="http://schemas.openxmlformats.org/drawingml/2006/main">
              <a:graphicData uri="http://schemas.openxmlformats.org/drawingml/2006/picture">
                <pic:pic xmlns:pic="http://schemas.openxmlformats.org/drawingml/2006/picture">
                  <pic:nvPicPr>
                    <pic:cNvPr id="0" name="image4.png"/>
                    <pic:cNvPicPr preferRelativeResize="0"/>
                  </pic:nvPicPr>
                  <pic:blipFill>
                    <a:blip r:embed="rId8"/>
                    <a:srcRect/>
                    <a:stretch>
                      <a:fillRect/>
                    </a:stretch>
                  </pic:blipFill>
                  <pic:spPr>
                    <a:xfrm>
                      <a:off x="0" y="0"/>
                      <a:ext cx="2233613" cy="621053"/>
                    </a:xfrm>
                    <a:prstGeom prst="rect">
                      <a:avLst/>
                    </a:prstGeom>
                    <a:ln/>
                  </pic:spPr>
                </pic:pic>
              </a:graphicData>
            </a:graphic>
          </wp:anchor>
        </w:drawing>
      </w:r>
      <w:r>
        <w:rPr>
          <w:noProof/>
        </w:rPr>
        <w:drawing>
          <wp:anchor distT="114300" distB="114300" distL="114300" distR="114300" simplePos="0" relativeHeight="251659264" behindDoc="1" locked="0" layoutInCell="1" hidden="0" allowOverlap="1">
            <wp:simplePos x="0" y="0"/>
            <wp:positionH relativeFrom="column">
              <wp:posOffset>3657600</wp:posOffset>
            </wp:positionH>
            <wp:positionV relativeFrom="paragraph">
              <wp:posOffset>114300</wp:posOffset>
            </wp:positionV>
            <wp:extent cx="2119313" cy="822530"/>
            <wp:effectExtent l="0" t="0" r="0" b="0"/>
            <wp:wrapNone/>
            <wp:docPr id="4" name="image1.png" descr="Vellore Institute of Technology, Vellore (VIT Vellore ..."/>
            <wp:cNvGraphicFramePr/>
            <a:graphic xmlns:a="http://schemas.openxmlformats.org/drawingml/2006/main">
              <a:graphicData uri="http://schemas.openxmlformats.org/drawingml/2006/picture">
                <pic:pic xmlns:pic="http://schemas.openxmlformats.org/drawingml/2006/picture">
                  <pic:nvPicPr>
                    <pic:cNvPr id="0" name="image1.png" descr="Vellore Institute of Technology, Vellore (VIT Vellore ..."/>
                    <pic:cNvPicPr preferRelativeResize="0"/>
                  </pic:nvPicPr>
                  <pic:blipFill>
                    <a:blip r:embed="rId9"/>
                    <a:srcRect/>
                    <a:stretch>
                      <a:fillRect/>
                    </a:stretch>
                  </pic:blipFill>
                  <pic:spPr>
                    <a:xfrm>
                      <a:off x="0" y="0"/>
                      <a:ext cx="2119313" cy="822530"/>
                    </a:xfrm>
                    <a:prstGeom prst="rect">
                      <a:avLst/>
                    </a:prstGeom>
                    <a:ln/>
                  </pic:spPr>
                </pic:pic>
              </a:graphicData>
            </a:graphic>
          </wp:anchor>
        </w:drawing>
      </w: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ind w:firstLine="720"/>
        <w:jc w:val="center"/>
        <w:rPr>
          <w:sz w:val="24"/>
          <w:szCs w:val="24"/>
        </w:rPr>
      </w:pPr>
    </w:p>
    <w:p w:rsidR="00640C00" w:rsidRDefault="00000000">
      <w:pPr>
        <w:jc w:val="center"/>
        <w:rPr>
          <w:b/>
          <w:sz w:val="80"/>
          <w:szCs w:val="80"/>
        </w:rPr>
      </w:pPr>
      <w:r>
        <w:rPr>
          <w:b/>
          <w:sz w:val="80"/>
          <w:szCs w:val="80"/>
        </w:rPr>
        <w:t>PROJECT REPORT</w:t>
      </w:r>
    </w:p>
    <w:p w:rsidR="00640C00" w:rsidRDefault="00640C00">
      <w:pPr>
        <w:jc w:val="center"/>
        <w:rPr>
          <w:sz w:val="60"/>
          <w:szCs w:val="60"/>
        </w:rPr>
      </w:pPr>
    </w:p>
    <w:p w:rsidR="00640C00" w:rsidRDefault="00000000">
      <w:pPr>
        <w:jc w:val="center"/>
        <w:rPr>
          <w:b/>
          <w:sz w:val="60"/>
          <w:szCs w:val="60"/>
        </w:rPr>
      </w:pPr>
      <w:r>
        <w:rPr>
          <w:b/>
          <w:sz w:val="60"/>
          <w:szCs w:val="60"/>
        </w:rPr>
        <w:t xml:space="preserve">CAR </w:t>
      </w:r>
    </w:p>
    <w:p w:rsidR="00640C00" w:rsidRDefault="00000000">
      <w:pPr>
        <w:jc w:val="center"/>
        <w:rPr>
          <w:b/>
          <w:sz w:val="60"/>
          <w:szCs w:val="60"/>
        </w:rPr>
      </w:pPr>
      <w:r>
        <w:rPr>
          <w:b/>
          <w:sz w:val="60"/>
          <w:szCs w:val="60"/>
        </w:rPr>
        <w:t xml:space="preserve">PERFORMANCE PREDICTION USING IBM WATSON </w:t>
      </w:r>
    </w:p>
    <w:p w:rsidR="00640C00" w:rsidRDefault="00640C00">
      <w:pPr>
        <w:rPr>
          <w:sz w:val="80"/>
          <w:szCs w:val="80"/>
        </w:rPr>
      </w:pPr>
    </w:p>
    <w:p w:rsidR="00640C00" w:rsidRDefault="00640C00">
      <w:pPr>
        <w:jc w:val="center"/>
        <w:rPr>
          <w:sz w:val="32"/>
          <w:szCs w:val="32"/>
        </w:rPr>
      </w:pPr>
    </w:p>
    <w:p w:rsidR="00640C00" w:rsidRDefault="00640C00">
      <w:pPr>
        <w:jc w:val="center"/>
        <w:rPr>
          <w:sz w:val="32"/>
          <w:szCs w:val="32"/>
        </w:rPr>
      </w:pPr>
    </w:p>
    <w:p w:rsidR="00640C00" w:rsidRDefault="00640C00">
      <w:pPr>
        <w:jc w:val="center"/>
        <w:rPr>
          <w:sz w:val="32"/>
          <w:szCs w:val="32"/>
        </w:rPr>
      </w:pPr>
    </w:p>
    <w:p w:rsidR="00640C00" w:rsidRDefault="00640C00">
      <w:pPr>
        <w:jc w:val="center"/>
        <w:rPr>
          <w:sz w:val="32"/>
          <w:szCs w:val="32"/>
        </w:rPr>
      </w:pPr>
    </w:p>
    <w:p w:rsidR="00640C00" w:rsidRDefault="00640C00">
      <w:pPr>
        <w:jc w:val="center"/>
        <w:rPr>
          <w:sz w:val="32"/>
          <w:szCs w:val="32"/>
        </w:rPr>
      </w:pPr>
    </w:p>
    <w:p w:rsidR="00640C00" w:rsidRDefault="00640C00">
      <w:pPr>
        <w:jc w:val="center"/>
        <w:rPr>
          <w:sz w:val="32"/>
          <w:szCs w:val="32"/>
        </w:rPr>
      </w:pPr>
    </w:p>
    <w:p w:rsidR="00640C00" w:rsidRDefault="00640C00">
      <w:pPr>
        <w:jc w:val="center"/>
        <w:rPr>
          <w:sz w:val="32"/>
          <w:szCs w:val="32"/>
        </w:rPr>
      </w:pPr>
    </w:p>
    <w:p w:rsidR="00640C00" w:rsidRDefault="00000000">
      <w:pPr>
        <w:jc w:val="both"/>
        <w:rPr>
          <w:sz w:val="32"/>
          <w:szCs w:val="32"/>
        </w:rPr>
      </w:pPr>
      <w:r>
        <w:rPr>
          <w:sz w:val="32"/>
          <w:szCs w:val="32"/>
        </w:rPr>
        <w:t xml:space="preserve">Submitted </w:t>
      </w:r>
      <w:proofErr w:type="gramStart"/>
      <w:r>
        <w:rPr>
          <w:sz w:val="32"/>
          <w:szCs w:val="32"/>
        </w:rPr>
        <w:t>by :</w:t>
      </w:r>
      <w:proofErr w:type="gramEnd"/>
    </w:p>
    <w:p w:rsidR="00640C00" w:rsidRDefault="00000000">
      <w:pPr>
        <w:jc w:val="both"/>
        <w:rPr>
          <w:sz w:val="32"/>
          <w:szCs w:val="32"/>
        </w:rPr>
      </w:pPr>
      <w:r>
        <w:rPr>
          <w:sz w:val="32"/>
          <w:szCs w:val="32"/>
        </w:rPr>
        <w:t>Rishikesh Suresh Kumar - 20BCE0462</w:t>
      </w:r>
    </w:p>
    <w:p w:rsidR="00640C00" w:rsidRDefault="00000000">
      <w:pPr>
        <w:jc w:val="both"/>
        <w:rPr>
          <w:sz w:val="32"/>
          <w:szCs w:val="32"/>
        </w:rPr>
      </w:pPr>
      <w:r>
        <w:rPr>
          <w:sz w:val="32"/>
          <w:szCs w:val="32"/>
        </w:rPr>
        <w:t>Shikhar Kumar - 20BBS0215</w:t>
      </w:r>
    </w:p>
    <w:p w:rsidR="00640C00" w:rsidRDefault="00000000">
      <w:pPr>
        <w:jc w:val="both"/>
        <w:rPr>
          <w:sz w:val="32"/>
          <w:szCs w:val="32"/>
        </w:rPr>
      </w:pPr>
      <w:proofErr w:type="spellStart"/>
      <w:r>
        <w:rPr>
          <w:sz w:val="32"/>
          <w:szCs w:val="32"/>
        </w:rPr>
        <w:t>Biggyat</w:t>
      </w:r>
      <w:proofErr w:type="spellEnd"/>
      <w:r>
        <w:rPr>
          <w:sz w:val="32"/>
          <w:szCs w:val="32"/>
        </w:rPr>
        <w:t xml:space="preserve"> Kumar Pandey - 20BCE2763</w:t>
      </w:r>
    </w:p>
    <w:p w:rsidR="00640C00" w:rsidRDefault="00000000">
      <w:pPr>
        <w:jc w:val="both"/>
        <w:rPr>
          <w:sz w:val="32"/>
          <w:szCs w:val="32"/>
        </w:rPr>
      </w:pPr>
      <w:r>
        <w:rPr>
          <w:sz w:val="32"/>
          <w:szCs w:val="32"/>
        </w:rPr>
        <w:t xml:space="preserve">Yash </w:t>
      </w:r>
      <w:proofErr w:type="spellStart"/>
      <w:r>
        <w:rPr>
          <w:sz w:val="32"/>
          <w:szCs w:val="32"/>
        </w:rPr>
        <w:t>Pokerna</w:t>
      </w:r>
      <w:proofErr w:type="spellEnd"/>
      <w:r>
        <w:rPr>
          <w:sz w:val="32"/>
          <w:szCs w:val="32"/>
        </w:rPr>
        <w:t xml:space="preserve"> - 20BBS0212</w:t>
      </w:r>
    </w:p>
    <w:p w:rsidR="00640C00" w:rsidRDefault="00640C00">
      <w:pPr>
        <w:jc w:val="center"/>
        <w:rPr>
          <w:sz w:val="24"/>
          <w:szCs w:val="24"/>
        </w:rPr>
      </w:pPr>
    </w:p>
    <w:p w:rsidR="00640C00" w:rsidRDefault="00000000">
      <w:pPr>
        <w:jc w:val="center"/>
        <w:rPr>
          <w:b/>
          <w:sz w:val="40"/>
          <w:szCs w:val="40"/>
        </w:rPr>
      </w:pPr>
      <w:r>
        <w:rPr>
          <w:b/>
          <w:sz w:val="40"/>
          <w:szCs w:val="40"/>
        </w:rPr>
        <w:lastRenderedPageBreak/>
        <w:t xml:space="preserve">TABLE OF CONTENTS </w:t>
      </w:r>
    </w:p>
    <w:p w:rsidR="00640C00" w:rsidRDefault="00640C00">
      <w:pPr>
        <w:jc w:val="center"/>
        <w:rPr>
          <w:sz w:val="24"/>
          <w:szCs w:val="24"/>
        </w:rPr>
      </w:pPr>
    </w:p>
    <w:sdt>
      <w:sdtPr>
        <w:id w:val="1048494838"/>
        <w:docPartObj>
          <w:docPartGallery w:val="Table of Contents"/>
          <w:docPartUnique/>
        </w:docPartObj>
      </w:sdtPr>
      <w:sdtContent>
        <w:p w:rsidR="00640C00" w:rsidRDefault="00000000">
          <w:pPr>
            <w:widowControl w:val="0"/>
            <w:tabs>
              <w:tab w:val="right" w:leader="dot" w:pos="12000"/>
            </w:tabs>
            <w:spacing w:before="60" w:line="240" w:lineRule="auto"/>
            <w:rPr>
              <w:b/>
              <w:color w:val="000000"/>
            </w:rPr>
          </w:pPr>
          <w:r>
            <w:fldChar w:fldCharType="begin"/>
          </w:r>
          <w:r>
            <w:instrText xml:space="preserve"> TOC \h \u \z \t "Heading 1,1,Heading 2,2,Heading 3,3,Heading 4,4,Heading 5,5,Heading 6,6,"</w:instrText>
          </w:r>
          <w:r>
            <w:fldChar w:fldCharType="separate"/>
          </w:r>
          <w:hyperlink w:anchor="_t2e46pq1dcpb">
            <w:r>
              <w:rPr>
                <w:b/>
                <w:color w:val="000000"/>
                <w:sz w:val="24"/>
                <w:szCs w:val="24"/>
              </w:rPr>
              <w:t>INTRODUCTION</w:t>
            </w:r>
            <w:r>
              <w:rPr>
                <w:b/>
                <w:color w:val="000000"/>
                <w:sz w:val="24"/>
                <w:szCs w:val="24"/>
              </w:rPr>
              <w:tab/>
              <w:t>3</w:t>
            </w:r>
          </w:hyperlink>
        </w:p>
        <w:p w:rsidR="00640C00" w:rsidRDefault="00000000">
          <w:pPr>
            <w:widowControl w:val="0"/>
            <w:tabs>
              <w:tab w:val="right" w:leader="dot" w:pos="12000"/>
            </w:tabs>
            <w:spacing w:before="60" w:line="240" w:lineRule="auto"/>
            <w:ind w:left="360"/>
            <w:rPr>
              <w:color w:val="000000"/>
            </w:rPr>
          </w:pPr>
          <w:hyperlink w:anchor="_33oyauboiowa">
            <w:r>
              <w:rPr>
                <w:color w:val="000000"/>
                <w:sz w:val="24"/>
                <w:szCs w:val="24"/>
              </w:rPr>
              <w:t>1.1 Overview</w:t>
            </w:r>
            <w:r>
              <w:rPr>
                <w:color w:val="000000"/>
                <w:sz w:val="24"/>
                <w:szCs w:val="24"/>
              </w:rPr>
              <w:tab/>
              <w:t>3</w:t>
            </w:r>
          </w:hyperlink>
        </w:p>
        <w:p w:rsidR="00640C00" w:rsidRDefault="00000000">
          <w:pPr>
            <w:widowControl w:val="0"/>
            <w:tabs>
              <w:tab w:val="right" w:leader="dot" w:pos="12000"/>
            </w:tabs>
            <w:spacing w:before="60" w:line="240" w:lineRule="auto"/>
            <w:ind w:left="360"/>
            <w:rPr>
              <w:color w:val="000000"/>
            </w:rPr>
          </w:pPr>
          <w:hyperlink w:anchor="_xrcnfbw7m5yk">
            <w:r>
              <w:rPr>
                <w:color w:val="000000"/>
                <w:sz w:val="24"/>
                <w:szCs w:val="24"/>
              </w:rPr>
              <w:t>1.2 Purpose</w:t>
            </w:r>
            <w:r>
              <w:rPr>
                <w:color w:val="000000"/>
                <w:sz w:val="24"/>
                <w:szCs w:val="24"/>
              </w:rPr>
              <w:tab/>
              <w:t>3</w:t>
            </w:r>
          </w:hyperlink>
        </w:p>
        <w:p w:rsidR="00640C00" w:rsidRDefault="00000000">
          <w:pPr>
            <w:widowControl w:val="0"/>
            <w:tabs>
              <w:tab w:val="right" w:leader="dot" w:pos="12000"/>
            </w:tabs>
            <w:spacing w:before="60" w:line="240" w:lineRule="auto"/>
            <w:rPr>
              <w:b/>
              <w:color w:val="000000"/>
            </w:rPr>
          </w:pPr>
          <w:hyperlink w:anchor="_9zr1lwq9cnqt">
            <w:r>
              <w:rPr>
                <w:b/>
                <w:color w:val="000000"/>
                <w:sz w:val="24"/>
                <w:szCs w:val="24"/>
              </w:rPr>
              <w:t>LITERATURE SURVEY</w:t>
            </w:r>
            <w:r>
              <w:rPr>
                <w:b/>
                <w:color w:val="000000"/>
                <w:sz w:val="24"/>
                <w:szCs w:val="24"/>
              </w:rPr>
              <w:tab/>
              <w:t>4</w:t>
            </w:r>
          </w:hyperlink>
        </w:p>
        <w:p w:rsidR="00640C00" w:rsidRDefault="00000000">
          <w:pPr>
            <w:widowControl w:val="0"/>
            <w:tabs>
              <w:tab w:val="right" w:leader="dot" w:pos="12000"/>
            </w:tabs>
            <w:spacing w:before="60" w:line="240" w:lineRule="auto"/>
            <w:ind w:left="360"/>
            <w:rPr>
              <w:color w:val="000000"/>
            </w:rPr>
          </w:pPr>
          <w:hyperlink w:anchor="_49lo5nyoj9ow">
            <w:r>
              <w:rPr>
                <w:color w:val="000000"/>
              </w:rPr>
              <w:t>2.1 Existing problem Existing approaches or method to solve this problem</w:t>
            </w:r>
            <w:r>
              <w:rPr>
                <w:color w:val="000000"/>
              </w:rPr>
              <w:tab/>
              <w:t>4</w:t>
            </w:r>
          </w:hyperlink>
        </w:p>
        <w:p w:rsidR="00640C00" w:rsidRDefault="00000000">
          <w:pPr>
            <w:widowControl w:val="0"/>
            <w:tabs>
              <w:tab w:val="right" w:leader="dot" w:pos="12000"/>
            </w:tabs>
            <w:spacing w:before="60" w:line="240" w:lineRule="auto"/>
            <w:ind w:left="360"/>
            <w:rPr>
              <w:color w:val="000000"/>
            </w:rPr>
          </w:pPr>
          <w:hyperlink w:anchor="_twbchm1nc3si">
            <w:r>
              <w:rPr>
                <w:color w:val="000000"/>
              </w:rPr>
              <w:t>2.2 Proposed solution</w:t>
            </w:r>
            <w:r>
              <w:rPr>
                <w:color w:val="000000"/>
              </w:rPr>
              <w:tab/>
              <w:t>7</w:t>
            </w:r>
          </w:hyperlink>
        </w:p>
        <w:p w:rsidR="00640C00" w:rsidRDefault="00000000">
          <w:pPr>
            <w:widowControl w:val="0"/>
            <w:tabs>
              <w:tab w:val="right" w:leader="dot" w:pos="12000"/>
            </w:tabs>
            <w:spacing w:before="60" w:line="240" w:lineRule="auto"/>
            <w:rPr>
              <w:b/>
              <w:color w:val="000000"/>
            </w:rPr>
          </w:pPr>
          <w:hyperlink w:anchor="_6v8eklco989y">
            <w:r>
              <w:rPr>
                <w:b/>
                <w:color w:val="000000"/>
                <w:sz w:val="24"/>
                <w:szCs w:val="24"/>
              </w:rPr>
              <w:t>THEORETICAL ANALYSIS</w:t>
            </w:r>
            <w:r>
              <w:rPr>
                <w:b/>
                <w:color w:val="000000"/>
                <w:sz w:val="24"/>
                <w:szCs w:val="24"/>
              </w:rPr>
              <w:tab/>
              <w:t>8</w:t>
            </w:r>
          </w:hyperlink>
        </w:p>
        <w:p w:rsidR="00640C00" w:rsidRDefault="00000000">
          <w:pPr>
            <w:widowControl w:val="0"/>
            <w:tabs>
              <w:tab w:val="right" w:leader="dot" w:pos="12000"/>
            </w:tabs>
            <w:spacing w:before="60" w:line="240" w:lineRule="auto"/>
            <w:ind w:left="360"/>
            <w:rPr>
              <w:color w:val="000000"/>
            </w:rPr>
          </w:pPr>
          <w:hyperlink w:anchor="_2pf2b5esc8qm">
            <w:r>
              <w:rPr>
                <w:color w:val="000000"/>
                <w:sz w:val="24"/>
                <w:szCs w:val="24"/>
              </w:rPr>
              <w:t>3.1 Block diagram</w:t>
            </w:r>
            <w:r>
              <w:rPr>
                <w:color w:val="000000"/>
                <w:sz w:val="24"/>
                <w:szCs w:val="24"/>
              </w:rPr>
              <w:tab/>
              <w:t>8</w:t>
            </w:r>
          </w:hyperlink>
        </w:p>
        <w:p w:rsidR="00640C00" w:rsidRDefault="00000000">
          <w:pPr>
            <w:widowControl w:val="0"/>
            <w:tabs>
              <w:tab w:val="right" w:leader="dot" w:pos="12000"/>
            </w:tabs>
            <w:spacing w:before="60" w:line="240" w:lineRule="auto"/>
            <w:ind w:left="360"/>
            <w:rPr>
              <w:color w:val="000000"/>
            </w:rPr>
          </w:pPr>
          <w:hyperlink w:anchor="_xiy0sglsw0d5">
            <w:r>
              <w:rPr>
                <w:color w:val="000000"/>
                <w:sz w:val="24"/>
                <w:szCs w:val="24"/>
              </w:rPr>
              <w:t>3.2 Hardware / Software designing</w:t>
            </w:r>
            <w:r>
              <w:rPr>
                <w:color w:val="000000"/>
                <w:sz w:val="24"/>
                <w:szCs w:val="24"/>
              </w:rPr>
              <w:tab/>
              <w:t>8</w:t>
            </w:r>
          </w:hyperlink>
        </w:p>
        <w:p w:rsidR="00640C00" w:rsidRDefault="00000000">
          <w:pPr>
            <w:widowControl w:val="0"/>
            <w:tabs>
              <w:tab w:val="right" w:leader="dot" w:pos="12000"/>
            </w:tabs>
            <w:spacing w:before="60" w:line="240" w:lineRule="auto"/>
            <w:rPr>
              <w:b/>
              <w:color w:val="000000"/>
            </w:rPr>
          </w:pPr>
          <w:hyperlink w:anchor="_wo8scvgihdwj">
            <w:r>
              <w:rPr>
                <w:b/>
                <w:color w:val="000000"/>
                <w:sz w:val="24"/>
                <w:szCs w:val="24"/>
              </w:rPr>
              <w:t>EXPERIMENTAL INVESTIGATIONS</w:t>
            </w:r>
            <w:r>
              <w:rPr>
                <w:b/>
                <w:color w:val="000000"/>
                <w:sz w:val="24"/>
                <w:szCs w:val="24"/>
              </w:rPr>
              <w:tab/>
              <w:t>10</w:t>
            </w:r>
          </w:hyperlink>
        </w:p>
        <w:p w:rsidR="00640C00" w:rsidRDefault="00000000">
          <w:pPr>
            <w:widowControl w:val="0"/>
            <w:tabs>
              <w:tab w:val="right" w:leader="dot" w:pos="12000"/>
            </w:tabs>
            <w:spacing w:before="60" w:line="240" w:lineRule="auto"/>
            <w:rPr>
              <w:b/>
              <w:color w:val="000000"/>
            </w:rPr>
          </w:pPr>
          <w:hyperlink w:anchor="_db5ghyluyuqa">
            <w:r>
              <w:rPr>
                <w:b/>
                <w:color w:val="000000"/>
                <w:sz w:val="24"/>
                <w:szCs w:val="24"/>
              </w:rPr>
              <w:t>FLOWCHART</w:t>
            </w:r>
            <w:r>
              <w:rPr>
                <w:b/>
                <w:color w:val="000000"/>
                <w:sz w:val="24"/>
                <w:szCs w:val="24"/>
              </w:rPr>
              <w:tab/>
              <w:t>11</w:t>
            </w:r>
          </w:hyperlink>
        </w:p>
        <w:p w:rsidR="00640C00" w:rsidRDefault="00000000">
          <w:pPr>
            <w:widowControl w:val="0"/>
            <w:tabs>
              <w:tab w:val="right" w:leader="dot" w:pos="12000"/>
            </w:tabs>
            <w:spacing w:before="60" w:line="240" w:lineRule="auto"/>
            <w:rPr>
              <w:b/>
              <w:color w:val="000000"/>
            </w:rPr>
          </w:pPr>
          <w:hyperlink w:anchor="_kadxpp47683m">
            <w:r>
              <w:rPr>
                <w:b/>
                <w:color w:val="000000"/>
                <w:sz w:val="24"/>
                <w:szCs w:val="24"/>
              </w:rPr>
              <w:t>RESULT</w:t>
            </w:r>
            <w:r>
              <w:rPr>
                <w:b/>
                <w:color w:val="000000"/>
                <w:sz w:val="24"/>
                <w:szCs w:val="24"/>
              </w:rPr>
              <w:tab/>
              <w:t>12</w:t>
            </w:r>
          </w:hyperlink>
        </w:p>
        <w:p w:rsidR="00640C00" w:rsidRDefault="00000000">
          <w:pPr>
            <w:widowControl w:val="0"/>
            <w:tabs>
              <w:tab w:val="right" w:leader="dot" w:pos="12000"/>
            </w:tabs>
            <w:spacing w:before="60" w:line="240" w:lineRule="auto"/>
            <w:rPr>
              <w:b/>
              <w:color w:val="000000"/>
            </w:rPr>
          </w:pPr>
          <w:hyperlink w:anchor="_dpu943rq1fyd">
            <w:r>
              <w:rPr>
                <w:b/>
                <w:color w:val="000000"/>
                <w:sz w:val="24"/>
                <w:szCs w:val="24"/>
              </w:rPr>
              <w:t>ADVANTAGES &amp; DISADVANTAGES</w:t>
            </w:r>
            <w:r>
              <w:rPr>
                <w:b/>
                <w:color w:val="000000"/>
                <w:sz w:val="24"/>
                <w:szCs w:val="24"/>
              </w:rPr>
              <w:tab/>
              <w:t>16</w:t>
            </w:r>
          </w:hyperlink>
        </w:p>
        <w:p w:rsidR="00640C00" w:rsidRDefault="00000000">
          <w:pPr>
            <w:widowControl w:val="0"/>
            <w:tabs>
              <w:tab w:val="right" w:leader="dot" w:pos="12000"/>
            </w:tabs>
            <w:spacing w:before="60" w:line="240" w:lineRule="auto"/>
            <w:rPr>
              <w:b/>
              <w:color w:val="000000"/>
            </w:rPr>
          </w:pPr>
          <w:hyperlink w:anchor="_i8am9duc49lu">
            <w:r>
              <w:rPr>
                <w:b/>
                <w:color w:val="000000"/>
                <w:sz w:val="24"/>
                <w:szCs w:val="24"/>
              </w:rPr>
              <w:t>APPLICATIONS</w:t>
            </w:r>
            <w:r>
              <w:rPr>
                <w:b/>
                <w:color w:val="000000"/>
                <w:sz w:val="24"/>
                <w:szCs w:val="24"/>
              </w:rPr>
              <w:tab/>
              <w:t>16</w:t>
            </w:r>
          </w:hyperlink>
        </w:p>
        <w:p w:rsidR="00640C00" w:rsidRDefault="00000000">
          <w:pPr>
            <w:widowControl w:val="0"/>
            <w:tabs>
              <w:tab w:val="right" w:leader="dot" w:pos="12000"/>
            </w:tabs>
            <w:spacing w:before="60" w:line="240" w:lineRule="auto"/>
            <w:rPr>
              <w:b/>
              <w:color w:val="000000"/>
            </w:rPr>
          </w:pPr>
          <w:hyperlink w:anchor="_ernp82q9hnp">
            <w:r>
              <w:rPr>
                <w:b/>
                <w:color w:val="000000"/>
                <w:sz w:val="24"/>
                <w:szCs w:val="24"/>
              </w:rPr>
              <w:t>CONCLUSION</w:t>
            </w:r>
            <w:r>
              <w:rPr>
                <w:b/>
                <w:color w:val="000000"/>
                <w:sz w:val="24"/>
                <w:szCs w:val="24"/>
              </w:rPr>
              <w:tab/>
              <w:t>17</w:t>
            </w:r>
          </w:hyperlink>
        </w:p>
        <w:p w:rsidR="00640C00" w:rsidRDefault="00000000">
          <w:pPr>
            <w:widowControl w:val="0"/>
            <w:tabs>
              <w:tab w:val="right" w:leader="dot" w:pos="12000"/>
            </w:tabs>
            <w:spacing w:before="60" w:line="240" w:lineRule="auto"/>
            <w:rPr>
              <w:b/>
              <w:color w:val="000000"/>
            </w:rPr>
          </w:pPr>
          <w:hyperlink w:anchor="_v9b3hkvly456">
            <w:r>
              <w:rPr>
                <w:b/>
                <w:color w:val="000000"/>
                <w:sz w:val="24"/>
                <w:szCs w:val="24"/>
              </w:rPr>
              <w:t>FUTURE SCOPE</w:t>
            </w:r>
            <w:r>
              <w:rPr>
                <w:b/>
                <w:color w:val="000000"/>
                <w:sz w:val="24"/>
                <w:szCs w:val="24"/>
              </w:rPr>
              <w:tab/>
              <w:t>17</w:t>
            </w:r>
          </w:hyperlink>
        </w:p>
        <w:p w:rsidR="00640C00" w:rsidRDefault="00000000">
          <w:pPr>
            <w:widowControl w:val="0"/>
            <w:tabs>
              <w:tab w:val="right" w:leader="dot" w:pos="12000"/>
            </w:tabs>
            <w:spacing w:before="60" w:line="240" w:lineRule="auto"/>
            <w:rPr>
              <w:b/>
              <w:color w:val="000000"/>
            </w:rPr>
          </w:pPr>
          <w:hyperlink w:anchor="_q8fr9plfkkso">
            <w:r>
              <w:rPr>
                <w:b/>
                <w:color w:val="000000"/>
                <w:sz w:val="24"/>
                <w:szCs w:val="24"/>
              </w:rPr>
              <w:t>BIBLIOGRAPHY</w:t>
            </w:r>
            <w:r>
              <w:rPr>
                <w:b/>
                <w:color w:val="000000"/>
                <w:sz w:val="24"/>
                <w:szCs w:val="24"/>
              </w:rPr>
              <w:tab/>
              <w:t>18</w:t>
            </w:r>
          </w:hyperlink>
        </w:p>
        <w:p w:rsidR="00640C00" w:rsidRDefault="00000000">
          <w:pPr>
            <w:widowControl w:val="0"/>
            <w:tabs>
              <w:tab w:val="right" w:leader="dot" w:pos="12000"/>
            </w:tabs>
            <w:spacing w:before="60" w:line="240" w:lineRule="auto"/>
            <w:ind w:left="360"/>
            <w:rPr>
              <w:color w:val="000000"/>
            </w:rPr>
          </w:pPr>
          <w:hyperlink w:anchor="_7r2fza28hd9d">
            <w:r>
              <w:rPr>
                <w:color w:val="000000"/>
              </w:rPr>
              <w:t>1. https://numpy.org/doc/</w:t>
            </w:r>
            <w:r>
              <w:rPr>
                <w:color w:val="000000"/>
              </w:rPr>
              <w:tab/>
              <w:t>18</w:t>
            </w:r>
          </w:hyperlink>
        </w:p>
        <w:p w:rsidR="00640C00" w:rsidRDefault="00000000">
          <w:pPr>
            <w:widowControl w:val="0"/>
            <w:tabs>
              <w:tab w:val="right" w:leader="dot" w:pos="12000"/>
            </w:tabs>
            <w:spacing w:before="60" w:line="240" w:lineRule="auto"/>
            <w:ind w:left="360"/>
            <w:rPr>
              <w:color w:val="000000"/>
            </w:rPr>
          </w:pPr>
          <w:hyperlink w:anchor="_i8cvj65fxac3">
            <w:r>
              <w:rPr>
                <w:color w:val="000000"/>
                <w:sz w:val="24"/>
                <w:szCs w:val="24"/>
              </w:rPr>
              <w:t>APPENDIX</w:t>
            </w:r>
            <w:r>
              <w:rPr>
                <w:color w:val="000000"/>
                <w:sz w:val="24"/>
                <w:szCs w:val="24"/>
              </w:rPr>
              <w:tab/>
              <w:t>18</w:t>
            </w:r>
          </w:hyperlink>
          <w:r>
            <w:fldChar w:fldCharType="end"/>
          </w:r>
        </w:p>
      </w:sdtContent>
    </w:sdt>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jc w:val="cente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9F0341" w:rsidRDefault="009F0341" w:rsidP="009F0341">
      <w:pPr>
        <w:pStyle w:val="Heading1"/>
        <w:rPr>
          <w:b/>
        </w:rPr>
        <w:sectPr w:rsidR="009F0341">
          <w:headerReference w:type="default" r:id="rId10"/>
          <w:footerReference w:type="default" r:id="rId11"/>
          <w:pgSz w:w="12240" w:h="15840"/>
          <w:pgMar w:top="1440" w:right="1440" w:bottom="1440" w:left="1440" w:header="144" w:footer="720" w:gutter="0"/>
          <w:pgNumType w:start="1"/>
          <w:cols w:space="720"/>
        </w:sectPr>
      </w:pPr>
      <w:bookmarkStart w:id="2" w:name="_t2e46pq1dcpb" w:colFirst="0" w:colLast="0"/>
      <w:bookmarkEnd w:id="2"/>
    </w:p>
    <w:p w:rsidR="00640C00" w:rsidRDefault="00000000" w:rsidP="00C71E3C">
      <w:pPr>
        <w:pStyle w:val="Heading1"/>
        <w:jc w:val="center"/>
        <w:rPr>
          <w:b/>
        </w:rPr>
        <w:pPrChange w:id="3" w:author="Microsoft Office User" w:date="2023-06-30T00:39:00Z">
          <w:pPr>
            <w:pStyle w:val="Heading1"/>
          </w:pPr>
        </w:pPrChange>
      </w:pPr>
      <w:r>
        <w:rPr>
          <w:b/>
        </w:rPr>
        <w:lastRenderedPageBreak/>
        <w:t>INTRODUCTION</w:t>
      </w:r>
    </w:p>
    <w:p w:rsidR="00640C00" w:rsidRDefault="00000000">
      <w:pPr>
        <w:pStyle w:val="Heading2"/>
        <w:rPr>
          <w:b/>
          <w:sz w:val="24"/>
          <w:szCs w:val="24"/>
        </w:rPr>
      </w:pPr>
      <w:bookmarkStart w:id="4" w:name="_33oyauboiowa" w:colFirst="0" w:colLast="0"/>
      <w:bookmarkEnd w:id="4"/>
      <w:r>
        <w:rPr>
          <w:b/>
          <w:sz w:val="24"/>
          <w:szCs w:val="24"/>
        </w:rPr>
        <w:t xml:space="preserve"> 1.1 Overview</w:t>
      </w:r>
    </w:p>
    <w:p w:rsidR="00640C00" w:rsidRDefault="00000000">
      <w:pPr>
        <w:rPr>
          <w:sz w:val="24"/>
          <w:szCs w:val="24"/>
        </w:rPr>
      </w:pPr>
      <w:r>
        <w:rPr>
          <w:sz w:val="24"/>
          <w:szCs w:val="24"/>
        </w:rPr>
        <w:tab/>
        <w:t>Car performance prediction using IBM Watson is a process that utilizes the capabilities of IBM Watson, to predict the performance of cars. Car performance prediction using IBM Watson offers a data-driven approach to understand and optimize the performance characteristics of vehicles, enhancing the driving experience and advancing the automotive industry.</w:t>
      </w:r>
    </w:p>
    <w:p w:rsidR="00640C00" w:rsidRDefault="00640C00">
      <w:pPr>
        <w:rPr>
          <w:sz w:val="24"/>
          <w:szCs w:val="24"/>
        </w:rPr>
      </w:pPr>
    </w:p>
    <w:p w:rsidR="00640C00" w:rsidRDefault="00000000">
      <w:pPr>
        <w:pStyle w:val="Heading2"/>
        <w:rPr>
          <w:b/>
          <w:sz w:val="24"/>
          <w:szCs w:val="24"/>
        </w:rPr>
      </w:pPr>
      <w:bookmarkStart w:id="5" w:name="_xrcnfbw7m5yk" w:colFirst="0" w:colLast="0"/>
      <w:bookmarkEnd w:id="5"/>
      <w:r>
        <w:rPr>
          <w:b/>
          <w:sz w:val="24"/>
          <w:szCs w:val="24"/>
        </w:rPr>
        <w:t>1.2 Purpose</w:t>
      </w:r>
    </w:p>
    <w:p w:rsidR="00640C00" w:rsidRDefault="00000000">
      <w:pPr>
        <w:rPr>
          <w:sz w:val="24"/>
          <w:szCs w:val="24"/>
        </w:rPr>
      </w:pPr>
      <w:r>
        <w:rPr>
          <w:sz w:val="24"/>
          <w:szCs w:val="24"/>
        </w:rPr>
        <w:tab/>
        <w:t xml:space="preserve">The purpose of car performance prediction using IBM Watson is to leverage advanced analytics and machine learning techniques to forecast the performance of cars. It aims to provide accurate and reliable predictions about various aspects of car performance, including acceleration, top speed, fuel efficiency, and handling. It helps car manufacturers, automotive engineers, and enthusiasts make informed decisions during the design, development, and tuning processes. </w:t>
      </w:r>
    </w:p>
    <w:p w:rsidR="00640C00" w:rsidRDefault="00640C00">
      <w:pPr>
        <w:pStyle w:val="Heading1"/>
        <w:rPr>
          <w:b/>
        </w:rPr>
      </w:pPr>
      <w:bookmarkStart w:id="6" w:name="_hjt9yalaggwu" w:colFirst="0" w:colLast="0"/>
      <w:bookmarkEnd w:id="6"/>
    </w:p>
    <w:p w:rsidR="00640C00" w:rsidRDefault="00640C00">
      <w:pPr>
        <w:pStyle w:val="Heading1"/>
        <w:rPr>
          <w:b/>
        </w:rPr>
      </w:pPr>
      <w:bookmarkStart w:id="7" w:name="_depq4si3fhf1" w:colFirst="0" w:colLast="0"/>
      <w:bookmarkEnd w:id="7"/>
    </w:p>
    <w:p w:rsidR="00640C00" w:rsidRDefault="00640C00">
      <w:pPr>
        <w:pStyle w:val="Heading1"/>
        <w:rPr>
          <w:b/>
        </w:rPr>
      </w:pPr>
      <w:bookmarkStart w:id="8" w:name="_i2okghddw3g8" w:colFirst="0" w:colLast="0"/>
      <w:bookmarkEnd w:id="8"/>
    </w:p>
    <w:p w:rsidR="00640C00" w:rsidRDefault="00640C00">
      <w:pPr>
        <w:pStyle w:val="Heading1"/>
        <w:rPr>
          <w:b/>
        </w:rPr>
      </w:pPr>
      <w:bookmarkStart w:id="9" w:name="_jk90f88910bi" w:colFirst="0" w:colLast="0"/>
      <w:bookmarkEnd w:id="9"/>
    </w:p>
    <w:p w:rsidR="00640C00" w:rsidRDefault="00640C00"/>
    <w:p w:rsidR="00640C00" w:rsidRDefault="00640C00"/>
    <w:p w:rsidR="00640C00" w:rsidRDefault="00640C00"/>
    <w:p w:rsidR="00640C00" w:rsidRDefault="00640C00">
      <w:pPr>
        <w:pStyle w:val="Heading1"/>
        <w:jc w:val="center"/>
        <w:rPr>
          <w:b/>
        </w:rPr>
      </w:pPr>
      <w:bookmarkStart w:id="10" w:name="_mzy0hqrw7rya" w:colFirst="0" w:colLast="0"/>
      <w:bookmarkEnd w:id="10"/>
    </w:p>
    <w:p w:rsidR="00640C00" w:rsidRDefault="00640C00"/>
    <w:p w:rsidR="00640C00" w:rsidRDefault="00000000">
      <w:pPr>
        <w:pStyle w:val="Heading1"/>
        <w:rPr>
          <w:b/>
        </w:rPr>
      </w:pPr>
      <w:bookmarkStart w:id="11" w:name="_9zr1lwq9cnqt" w:colFirst="0" w:colLast="0"/>
      <w:bookmarkEnd w:id="11"/>
      <w:r>
        <w:rPr>
          <w:b/>
        </w:rPr>
        <w:lastRenderedPageBreak/>
        <w:t xml:space="preserve">LITERATURE SURVEY </w:t>
      </w:r>
    </w:p>
    <w:p w:rsidR="00640C00" w:rsidRDefault="00000000">
      <w:pPr>
        <w:pStyle w:val="Heading2"/>
        <w:rPr>
          <w:b/>
        </w:rPr>
      </w:pPr>
      <w:bookmarkStart w:id="12" w:name="_49lo5nyoj9ow" w:colFirst="0" w:colLast="0"/>
      <w:bookmarkEnd w:id="12"/>
      <w:r>
        <w:rPr>
          <w:b/>
        </w:rPr>
        <w:t>2.1 Existing problem Existing approaches or method to solve this problem</w:t>
      </w:r>
    </w:p>
    <w:p w:rsidR="00640C00" w:rsidRDefault="00640C00">
      <w:pPr>
        <w:rPr>
          <w:sz w:val="24"/>
          <w:szCs w:val="24"/>
        </w:rPr>
      </w:pPr>
    </w:p>
    <w:tbl>
      <w:tblPr>
        <w:tblStyle w:val="a"/>
        <w:tblW w:w="10380" w:type="dxa"/>
        <w:tblInd w:w="-495"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1050"/>
        <w:gridCol w:w="3360"/>
        <w:gridCol w:w="1665"/>
        <w:gridCol w:w="2370"/>
        <w:gridCol w:w="1935"/>
      </w:tblGrid>
      <w:tr w:rsidR="00640C00">
        <w:tc>
          <w:tcPr>
            <w:tcW w:w="1050" w:type="dxa"/>
            <w:shd w:val="clear" w:color="auto" w:fill="FFFF00"/>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jc w:val="center"/>
              <w:rPr>
                <w:sz w:val="24"/>
                <w:szCs w:val="24"/>
              </w:rPr>
            </w:pPr>
            <w:r>
              <w:rPr>
                <w:sz w:val="24"/>
                <w:szCs w:val="24"/>
              </w:rPr>
              <w:t xml:space="preserve">Author &amp; year </w:t>
            </w:r>
          </w:p>
        </w:tc>
        <w:tc>
          <w:tcPr>
            <w:tcW w:w="3360" w:type="dxa"/>
            <w:shd w:val="clear" w:color="auto" w:fill="FFFF00"/>
            <w:tcMar>
              <w:top w:w="100" w:type="dxa"/>
              <w:left w:w="100" w:type="dxa"/>
              <w:bottom w:w="100" w:type="dxa"/>
              <w:right w:w="100" w:type="dxa"/>
            </w:tcMar>
          </w:tcPr>
          <w:p w:rsidR="00640C00" w:rsidRDefault="00000000">
            <w:pPr>
              <w:widowControl w:val="0"/>
              <w:spacing w:line="240" w:lineRule="auto"/>
              <w:jc w:val="center"/>
              <w:rPr>
                <w:sz w:val="24"/>
                <w:szCs w:val="24"/>
              </w:rPr>
            </w:pPr>
            <w:r>
              <w:rPr>
                <w:sz w:val="24"/>
                <w:szCs w:val="24"/>
              </w:rPr>
              <w:t>Proposed Approach</w:t>
            </w:r>
          </w:p>
        </w:tc>
        <w:tc>
          <w:tcPr>
            <w:tcW w:w="1665" w:type="dxa"/>
            <w:shd w:val="clear" w:color="auto" w:fill="FFFF00"/>
            <w:tcMar>
              <w:top w:w="100" w:type="dxa"/>
              <w:left w:w="100" w:type="dxa"/>
              <w:bottom w:w="100" w:type="dxa"/>
              <w:right w:w="100" w:type="dxa"/>
            </w:tcMar>
          </w:tcPr>
          <w:p w:rsidR="00640C00" w:rsidRDefault="00000000">
            <w:pPr>
              <w:widowControl w:val="0"/>
              <w:spacing w:line="240" w:lineRule="auto"/>
              <w:jc w:val="center"/>
              <w:rPr>
                <w:sz w:val="24"/>
                <w:szCs w:val="24"/>
              </w:rPr>
            </w:pPr>
            <w:r>
              <w:rPr>
                <w:sz w:val="24"/>
                <w:szCs w:val="24"/>
              </w:rPr>
              <w:t>Dataset Used</w:t>
            </w:r>
          </w:p>
        </w:tc>
        <w:tc>
          <w:tcPr>
            <w:tcW w:w="2370" w:type="dxa"/>
            <w:shd w:val="clear" w:color="auto" w:fill="FFFF00"/>
            <w:tcMar>
              <w:top w:w="100" w:type="dxa"/>
              <w:left w:w="100" w:type="dxa"/>
              <w:bottom w:w="100" w:type="dxa"/>
              <w:right w:w="100" w:type="dxa"/>
            </w:tcMar>
          </w:tcPr>
          <w:p w:rsidR="00640C00" w:rsidRDefault="00000000">
            <w:pPr>
              <w:widowControl w:val="0"/>
              <w:spacing w:line="240" w:lineRule="auto"/>
              <w:jc w:val="center"/>
              <w:rPr>
                <w:sz w:val="24"/>
                <w:szCs w:val="24"/>
              </w:rPr>
            </w:pPr>
            <w:r>
              <w:rPr>
                <w:sz w:val="24"/>
                <w:szCs w:val="24"/>
              </w:rPr>
              <w:t>Observations</w:t>
            </w:r>
          </w:p>
        </w:tc>
        <w:tc>
          <w:tcPr>
            <w:tcW w:w="1935" w:type="dxa"/>
            <w:shd w:val="clear" w:color="auto" w:fill="FFFF00"/>
            <w:tcMar>
              <w:top w:w="100" w:type="dxa"/>
              <w:left w:w="100" w:type="dxa"/>
              <w:bottom w:w="100" w:type="dxa"/>
              <w:right w:w="100" w:type="dxa"/>
            </w:tcMar>
          </w:tcPr>
          <w:p w:rsidR="00640C00" w:rsidRDefault="00000000">
            <w:pPr>
              <w:widowControl w:val="0"/>
              <w:spacing w:line="240" w:lineRule="auto"/>
              <w:jc w:val="center"/>
              <w:rPr>
                <w:sz w:val="24"/>
                <w:szCs w:val="24"/>
              </w:rPr>
            </w:pPr>
            <w:r>
              <w:rPr>
                <w:sz w:val="24"/>
                <w:szCs w:val="24"/>
              </w:rPr>
              <w:t>Limitations</w:t>
            </w:r>
          </w:p>
          <w:p w:rsidR="00640C00" w:rsidRDefault="00640C00">
            <w:pPr>
              <w:widowControl w:val="0"/>
              <w:pBdr>
                <w:top w:val="nil"/>
                <w:left w:val="nil"/>
                <w:bottom w:val="nil"/>
                <w:right w:val="nil"/>
                <w:between w:val="nil"/>
              </w:pBdr>
              <w:spacing w:line="240" w:lineRule="auto"/>
              <w:jc w:val="center"/>
              <w:rPr>
                <w:sz w:val="24"/>
                <w:szCs w:val="24"/>
              </w:rPr>
            </w:pPr>
          </w:p>
        </w:tc>
      </w:tr>
      <w:tr w:rsidR="00640C00">
        <w:trPr>
          <w:trHeight w:val="1760"/>
        </w:trPr>
        <w:tc>
          <w:tcPr>
            <w:tcW w:w="1050" w:type="dxa"/>
            <w:shd w:val="clear" w:color="auto" w:fill="auto"/>
            <w:tcMar>
              <w:top w:w="100" w:type="dxa"/>
              <w:left w:w="100" w:type="dxa"/>
              <w:bottom w:w="100" w:type="dxa"/>
              <w:right w:w="100" w:type="dxa"/>
            </w:tcMar>
          </w:tcPr>
          <w:p w:rsidR="00640C00" w:rsidRDefault="00000000">
            <w:pPr>
              <w:widowControl w:val="0"/>
              <w:shd w:val="clear" w:color="auto" w:fill="FFFFFF"/>
              <w:spacing w:line="192" w:lineRule="auto"/>
              <w:rPr>
                <w:sz w:val="24"/>
                <w:szCs w:val="24"/>
              </w:rPr>
            </w:pPr>
            <w:r>
              <w:rPr>
                <w:sz w:val="24"/>
                <w:szCs w:val="24"/>
              </w:rPr>
              <w:t>The Concept to Measure the Overall Car Performance</w:t>
            </w:r>
          </w:p>
          <w:p w:rsidR="00640C00" w:rsidRDefault="00640C00">
            <w:pPr>
              <w:widowControl w:val="0"/>
              <w:shd w:val="clear" w:color="auto" w:fill="FFFFFF"/>
              <w:spacing w:line="192" w:lineRule="auto"/>
              <w:rPr>
                <w:sz w:val="24"/>
                <w:szCs w:val="24"/>
              </w:rPr>
            </w:pPr>
          </w:p>
          <w:p w:rsidR="00640C00" w:rsidRDefault="00640C00">
            <w:pPr>
              <w:widowControl w:val="0"/>
              <w:shd w:val="clear" w:color="auto" w:fill="FFFFFF"/>
              <w:spacing w:line="192" w:lineRule="auto"/>
              <w:rPr>
                <w:sz w:val="24"/>
                <w:szCs w:val="24"/>
              </w:rPr>
            </w:pPr>
          </w:p>
          <w:p w:rsidR="00640C00" w:rsidRDefault="00000000">
            <w:pPr>
              <w:widowControl w:val="0"/>
              <w:shd w:val="clear" w:color="auto" w:fill="FFFFFF"/>
              <w:spacing w:line="192" w:lineRule="auto"/>
              <w:rPr>
                <w:sz w:val="24"/>
                <w:szCs w:val="24"/>
              </w:rPr>
            </w:pPr>
            <w:r>
              <w:rPr>
                <w:sz w:val="24"/>
                <w:szCs w:val="24"/>
              </w:rPr>
              <w:t xml:space="preserve">Author: </w:t>
            </w:r>
            <w:proofErr w:type="spellStart"/>
            <w:r>
              <w:rPr>
                <w:sz w:val="24"/>
                <w:szCs w:val="24"/>
              </w:rPr>
              <w:t>Jarut</w:t>
            </w:r>
            <w:proofErr w:type="spellEnd"/>
            <w:r>
              <w:rPr>
                <w:sz w:val="24"/>
                <w:szCs w:val="24"/>
              </w:rPr>
              <w:t xml:space="preserve"> </w:t>
            </w:r>
            <w:proofErr w:type="spellStart"/>
            <w:r>
              <w:rPr>
                <w:sz w:val="24"/>
                <w:szCs w:val="24"/>
              </w:rPr>
              <w:t>Kunanoppadol</w:t>
            </w:r>
            <w:proofErr w:type="spellEnd"/>
          </w:p>
          <w:p w:rsidR="00640C00" w:rsidRDefault="00640C00">
            <w:pPr>
              <w:widowControl w:val="0"/>
              <w:shd w:val="clear" w:color="auto" w:fill="FFFFFF"/>
              <w:spacing w:line="192" w:lineRule="auto"/>
              <w:rPr>
                <w:sz w:val="24"/>
                <w:szCs w:val="24"/>
              </w:rPr>
            </w:pPr>
          </w:p>
          <w:p w:rsidR="00640C00" w:rsidRDefault="00000000">
            <w:pPr>
              <w:widowControl w:val="0"/>
              <w:shd w:val="clear" w:color="auto" w:fill="FFFFFF"/>
              <w:spacing w:line="192" w:lineRule="auto"/>
              <w:rPr>
                <w:sz w:val="24"/>
                <w:szCs w:val="24"/>
              </w:rPr>
            </w:pPr>
            <w:r>
              <w:rPr>
                <w:sz w:val="24"/>
                <w:szCs w:val="24"/>
              </w:rPr>
              <w:t>Year:</w:t>
            </w:r>
          </w:p>
          <w:p w:rsidR="00640C00" w:rsidRDefault="00000000">
            <w:pPr>
              <w:widowControl w:val="0"/>
              <w:shd w:val="clear" w:color="auto" w:fill="FFFFFF"/>
              <w:spacing w:line="192" w:lineRule="auto"/>
              <w:rPr>
                <w:sz w:val="24"/>
                <w:szCs w:val="24"/>
              </w:rPr>
            </w:pPr>
            <w:r>
              <w:rPr>
                <w:sz w:val="24"/>
                <w:szCs w:val="24"/>
              </w:rPr>
              <w:t xml:space="preserve">Received: 25 January </w:t>
            </w:r>
            <w:proofErr w:type="gramStart"/>
            <w:r>
              <w:rPr>
                <w:sz w:val="24"/>
                <w:szCs w:val="24"/>
              </w:rPr>
              <w:t>2012 ;</w:t>
            </w:r>
            <w:proofErr w:type="gramEnd"/>
            <w:r>
              <w:rPr>
                <w:sz w:val="24"/>
                <w:szCs w:val="24"/>
              </w:rPr>
              <w:t xml:space="preserve"> Accepted: 11 April 2012</w:t>
            </w:r>
          </w:p>
          <w:p w:rsidR="00640C00" w:rsidRDefault="00640C00">
            <w:pPr>
              <w:widowControl w:val="0"/>
              <w:pBdr>
                <w:top w:val="nil"/>
                <w:left w:val="nil"/>
                <w:bottom w:val="nil"/>
                <w:right w:val="nil"/>
                <w:between w:val="nil"/>
              </w:pBdr>
              <w:spacing w:line="240" w:lineRule="auto"/>
              <w:rPr>
                <w:sz w:val="24"/>
                <w:szCs w:val="24"/>
              </w:rPr>
            </w:pPr>
          </w:p>
          <w:p w:rsidR="00640C00" w:rsidRDefault="00640C00">
            <w:pPr>
              <w:widowControl w:val="0"/>
              <w:pBdr>
                <w:top w:val="nil"/>
                <w:left w:val="nil"/>
                <w:bottom w:val="nil"/>
                <w:right w:val="nil"/>
                <w:between w:val="nil"/>
              </w:pBdr>
              <w:spacing w:line="240" w:lineRule="auto"/>
              <w:rPr>
                <w:sz w:val="24"/>
                <w:szCs w:val="24"/>
              </w:rPr>
            </w:pPr>
          </w:p>
        </w:tc>
        <w:tc>
          <w:tcPr>
            <w:tcW w:w="336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ﬁrst, we explain the information of a dynamometer; second, we present the theoretical car performance calculation method; third, the simulation results are shown; fourth, we present the conceptual implementation framework; and ﬁnally, we </w:t>
            </w:r>
            <w:proofErr w:type="gramStart"/>
            <w:r>
              <w:rPr>
                <w:sz w:val="24"/>
                <w:szCs w:val="24"/>
              </w:rPr>
              <w:t>concludes</w:t>
            </w:r>
            <w:proofErr w:type="gramEnd"/>
            <w:r>
              <w:rPr>
                <w:sz w:val="24"/>
                <w:szCs w:val="24"/>
              </w:rPr>
              <w:t xml:space="preserve"> with the discussion</w:t>
            </w:r>
          </w:p>
        </w:tc>
        <w:tc>
          <w:tcPr>
            <w:tcW w:w="1665"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Engine torque data at every operating speed are informed by the engine performance curve. But if we do not </w:t>
            </w:r>
            <w:proofErr w:type="gramStart"/>
            <w:r>
              <w:rPr>
                <w:sz w:val="24"/>
                <w:szCs w:val="24"/>
              </w:rPr>
              <w:t>have</w:t>
            </w:r>
            <w:proofErr w:type="gramEnd"/>
            <w:r>
              <w:rPr>
                <w:sz w:val="24"/>
                <w:szCs w:val="24"/>
              </w:rPr>
              <w:t xml:space="preserve"> We can calculate the output torque and power from the engine, and then simulate the engine curve, calculated simulation is needed.</w:t>
            </w:r>
          </w:p>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Which can be done with details of car </w:t>
            </w:r>
            <w:proofErr w:type="spellStart"/>
            <w:r>
              <w:rPr>
                <w:sz w:val="24"/>
                <w:szCs w:val="24"/>
              </w:rPr>
              <w:t>speci</w:t>
            </w:r>
            <w:proofErr w:type="spellEnd"/>
            <w:r>
              <w:rPr>
                <w:sz w:val="24"/>
                <w:szCs w:val="24"/>
              </w:rPr>
              <w:t>-ﬁ cation; maximum power, maximum torque, and engine speed at these points.</w:t>
            </w:r>
          </w:p>
        </w:tc>
        <w:tc>
          <w:tcPr>
            <w:tcW w:w="237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The overall car performance depends on various operating factors, such as the engine performance, transmission design, suspension optimization, car dimension and shape design, aerodynamic, friction reduction </w:t>
            </w:r>
            <w:proofErr w:type="spellStart"/>
            <w:proofErr w:type="gramStart"/>
            <w:r>
              <w:rPr>
                <w:sz w:val="24"/>
                <w:szCs w:val="24"/>
              </w:rPr>
              <w:t>technology,and</w:t>
            </w:r>
            <w:proofErr w:type="spellEnd"/>
            <w:proofErr w:type="gramEnd"/>
            <w:r>
              <w:rPr>
                <w:sz w:val="24"/>
                <w:szCs w:val="24"/>
              </w:rPr>
              <w:t xml:space="preserve"> driver skill. An on-road experiment is necessary for a designer, driver, tuner, developer, and researcher to investigate the ﬁnal </w:t>
            </w:r>
            <w:proofErr w:type="spellStart"/>
            <w:proofErr w:type="gramStart"/>
            <w:r>
              <w:rPr>
                <w:sz w:val="24"/>
                <w:szCs w:val="24"/>
              </w:rPr>
              <w:t>result.Overall</w:t>
            </w:r>
            <w:proofErr w:type="spellEnd"/>
            <w:proofErr w:type="gramEnd"/>
            <w:r>
              <w:rPr>
                <w:sz w:val="24"/>
                <w:szCs w:val="24"/>
              </w:rPr>
              <w:t>, car accelerate performance speeds up a car within the considering time.</w:t>
            </w:r>
          </w:p>
        </w:tc>
        <w:tc>
          <w:tcPr>
            <w:tcW w:w="1935"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The concept to measure the overall car performance from acceleration capability is possible and convenient because we can collect digital input signals from an exist-</w:t>
            </w:r>
            <w:proofErr w:type="spellStart"/>
            <w:r>
              <w:rPr>
                <w:sz w:val="24"/>
                <w:szCs w:val="24"/>
              </w:rPr>
              <w:t>ing</w:t>
            </w:r>
            <w:proofErr w:type="spellEnd"/>
            <w:r>
              <w:rPr>
                <w:sz w:val="24"/>
                <w:szCs w:val="24"/>
              </w:rPr>
              <w:t xml:space="preserve"> electronic control unit and transfer it to an additional processor for analyzing and displaying the final result in every mobile display, such as laptop, tablet, and smartphone. No doubt the concept is cost effective and easy for installation but the results from this research won’t be precise, as so </w:t>
            </w:r>
            <w:r>
              <w:rPr>
                <w:sz w:val="24"/>
                <w:szCs w:val="24"/>
              </w:rPr>
              <w:lastRenderedPageBreak/>
              <w:t xml:space="preserve">many other factors have been ignored for the research. </w:t>
            </w:r>
            <w:proofErr w:type="gramStart"/>
            <w:r>
              <w:rPr>
                <w:sz w:val="24"/>
                <w:szCs w:val="24"/>
              </w:rPr>
              <w:t>Also</w:t>
            </w:r>
            <w:proofErr w:type="gramEnd"/>
            <w:r>
              <w:rPr>
                <w:sz w:val="24"/>
                <w:szCs w:val="24"/>
              </w:rPr>
              <w:t xml:space="preserve"> the chances of acquiring the tampered data are high in this case.</w:t>
            </w:r>
          </w:p>
        </w:tc>
      </w:tr>
      <w:tr w:rsidR="00640C00">
        <w:trPr>
          <w:trHeight w:val="1950"/>
        </w:trPr>
        <w:tc>
          <w:tcPr>
            <w:tcW w:w="105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Dynamic measuring of performance parameters for vehicles engines</w:t>
            </w:r>
          </w:p>
          <w:p w:rsidR="00640C00" w:rsidRDefault="00640C00">
            <w:pPr>
              <w:widowControl w:val="0"/>
              <w:pBdr>
                <w:top w:val="nil"/>
                <w:left w:val="nil"/>
                <w:bottom w:val="nil"/>
                <w:right w:val="nil"/>
                <w:between w:val="nil"/>
              </w:pBdr>
              <w:spacing w:line="240" w:lineRule="auto"/>
              <w:rPr>
                <w:sz w:val="24"/>
                <w:szCs w:val="24"/>
              </w:rPr>
            </w:pPr>
          </w:p>
          <w:p w:rsidR="00640C00" w:rsidRDefault="00000000">
            <w:pPr>
              <w:widowControl w:val="0"/>
              <w:pBdr>
                <w:top w:val="nil"/>
                <w:left w:val="nil"/>
                <w:bottom w:val="nil"/>
                <w:right w:val="nil"/>
                <w:between w:val="nil"/>
              </w:pBdr>
              <w:spacing w:line="240" w:lineRule="auto"/>
              <w:rPr>
                <w:sz w:val="24"/>
                <w:szCs w:val="24"/>
              </w:rPr>
            </w:pPr>
            <w:r>
              <w:rPr>
                <w:sz w:val="24"/>
                <w:szCs w:val="24"/>
              </w:rPr>
              <w:t>Authors: Martin-</w:t>
            </w:r>
            <w:proofErr w:type="spellStart"/>
            <w:r>
              <w:rPr>
                <w:sz w:val="24"/>
                <w:szCs w:val="24"/>
              </w:rPr>
              <w:t>Pexa</w:t>
            </w:r>
            <w:proofErr w:type="spellEnd"/>
            <w:r>
              <w:rPr>
                <w:sz w:val="24"/>
                <w:szCs w:val="24"/>
              </w:rPr>
              <w:t xml:space="preserve">, Miroslav </w:t>
            </w:r>
            <w:proofErr w:type="gramStart"/>
            <w:r>
              <w:rPr>
                <w:sz w:val="24"/>
                <w:szCs w:val="24"/>
              </w:rPr>
              <w:t xml:space="preserve">Müller,  </w:t>
            </w:r>
            <w:proofErr w:type="spellStart"/>
            <w:r>
              <w:rPr>
                <w:sz w:val="24"/>
                <w:szCs w:val="24"/>
              </w:rPr>
              <w:t>Sergej</w:t>
            </w:r>
            <w:proofErr w:type="spellEnd"/>
            <w:proofErr w:type="gramEnd"/>
          </w:p>
          <w:p w:rsidR="00640C00" w:rsidRDefault="00000000">
            <w:pPr>
              <w:widowControl w:val="0"/>
              <w:pBdr>
                <w:top w:val="nil"/>
                <w:left w:val="nil"/>
                <w:bottom w:val="nil"/>
                <w:right w:val="nil"/>
                <w:between w:val="nil"/>
              </w:pBdr>
              <w:spacing w:line="240" w:lineRule="auto"/>
              <w:rPr>
                <w:sz w:val="24"/>
                <w:szCs w:val="24"/>
              </w:rPr>
            </w:pPr>
            <w:proofErr w:type="spellStart"/>
            <w:r>
              <w:rPr>
                <w:sz w:val="24"/>
                <w:szCs w:val="24"/>
              </w:rPr>
              <w:t>Hloch</w:t>
            </w:r>
            <w:proofErr w:type="spellEnd"/>
            <w:r>
              <w:rPr>
                <w:sz w:val="24"/>
                <w:szCs w:val="24"/>
              </w:rPr>
              <w:t>.</w:t>
            </w:r>
          </w:p>
          <w:p w:rsidR="00640C00" w:rsidRDefault="00640C00">
            <w:pPr>
              <w:widowControl w:val="0"/>
              <w:pBdr>
                <w:top w:val="nil"/>
                <w:left w:val="nil"/>
                <w:bottom w:val="nil"/>
                <w:right w:val="nil"/>
                <w:between w:val="nil"/>
              </w:pBdr>
              <w:spacing w:line="240" w:lineRule="auto"/>
              <w:rPr>
                <w:sz w:val="24"/>
                <w:szCs w:val="24"/>
              </w:rPr>
            </w:pPr>
          </w:p>
          <w:p w:rsidR="00640C00" w:rsidRDefault="00000000">
            <w:pPr>
              <w:widowControl w:val="0"/>
              <w:pBdr>
                <w:top w:val="nil"/>
                <w:left w:val="nil"/>
                <w:bottom w:val="nil"/>
                <w:right w:val="nil"/>
                <w:between w:val="nil"/>
              </w:pBdr>
              <w:spacing w:line="240" w:lineRule="auto"/>
              <w:rPr>
                <w:sz w:val="24"/>
                <w:szCs w:val="24"/>
              </w:rPr>
            </w:pPr>
            <w:r>
              <w:rPr>
                <w:sz w:val="24"/>
                <w:szCs w:val="24"/>
              </w:rPr>
              <w:t>Year: Revised 11 July 2017, Accepted 13 July 2017</w:t>
            </w:r>
          </w:p>
          <w:p w:rsidR="00640C00" w:rsidRDefault="00640C00">
            <w:pPr>
              <w:widowControl w:val="0"/>
              <w:pBdr>
                <w:top w:val="nil"/>
                <w:left w:val="nil"/>
                <w:bottom w:val="nil"/>
                <w:right w:val="nil"/>
                <w:between w:val="nil"/>
              </w:pBdr>
              <w:spacing w:line="240" w:lineRule="auto"/>
              <w:rPr>
                <w:sz w:val="24"/>
                <w:szCs w:val="24"/>
              </w:rPr>
            </w:pPr>
          </w:p>
          <w:p w:rsidR="00640C00" w:rsidRDefault="00640C00">
            <w:pPr>
              <w:widowControl w:val="0"/>
              <w:pBdr>
                <w:top w:val="nil"/>
                <w:left w:val="nil"/>
                <w:bottom w:val="nil"/>
                <w:right w:val="nil"/>
                <w:between w:val="nil"/>
              </w:pBdr>
              <w:spacing w:line="240" w:lineRule="auto"/>
              <w:rPr>
                <w:sz w:val="24"/>
                <w:szCs w:val="24"/>
              </w:rPr>
            </w:pPr>
          </w:p>
        </w:tc>
        <w:tc>
          <w:tcPr>
            <w:tcW w:w="336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Paper deals with dynamic measurement of performance parameters for selected vehicles engines using incremental sensors attached to the rest bed </w:t>
            </w:r>
            <w:proofErr w:type="spellStart"/>
            <w:proofErr w:type="gramStart"/>
            <w:r>
              <w:rPr>
                <w:sz w:val="24"/>
                <w:szCs w:val="24"/>
              </w:rPr>
              <w:t>roller.The</w:t>
            </w:r>
            <w:proofErr w:type="spellEnd"/>
            <w:proofErr w:type="gramEnd"/>
            <w:r>
              <w:rPr>
                <w:sz w:val="24"/>
                <w:szCs w:val="24"/>
              </w:rPr>
              <w:t xml:space="preserve"> moment of the inertia is the result of the measurement, which can also be used in the measurement of performance parameters. The external speed characteristics of the engine primarily resulting from the dynamic measurement is the absolute result of the measurement. It can be concluded on the technical conditions of the motor vehicle based on the evaluation of external speed characteristics of the engine. It is possible to maintain a consistently good technical state of the motor engine with appropriate maintenance and contribute to the ecology and the economy of the vehicle operation.</w:t>
            </w:r>
          </w:p>
        </w:tc>
        <w:tc>
          <w:tcPr>
            <w:tcW w:w="1665"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There are several ways to obtain the moment of inertia of the engine:</w:t>
            </w:r>
          </w:p>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-Obtaining information from the </w:t>
            </w:r>
            <w:proofErr w:type="gramStart"/>
            <w:r>
              <w:rPr>
                <w:sz w:val="24"/>
                <w:szCs w:val="24"/>
              </w:rPr>
              <w:t>manufacturer  -</w:t>
            </w:r>
            <w:proofErr w:type="gramEnd"/>
            <w:r>
              <w:rPr>
                <w:sz w:val="24"/>
                <w:szCs w:val="24"/>
              </w:rPr>
              <w:t>Calculation  -With makeweight  -New engine  -Dynamometer  -Average</w:t>
            </w:r>
          </w:p>
        </w:tc>
        <w:tc>
          <w:tcPr>
            <w:tcW w:w="237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This method of accuracy detection is based on the measurement of a larger number of vehicles which are guaranteed by the producer that engine performance parameters reach certain values. It is a vehicle with mileage kilometers - maximally 30–40,000 km. Thus, the observed initial accuracy is around 5.5%. However, it is necessary to measure the number of larger vehicles. The moment of inertia is one of the necessary </w:t>
            </w:r>
            <w:proofErr w:type="gramStart"/>
            <w:r>
              <w:rPr>
                <w:sz w:val="24"/>
                <w:szCs w:val="24"/>
              </w:rPr>
              <w:t>input</w:t>
            </w:r>
            <w:proofErr w:type="gramEnd"/>
          </w:p>
        </w:tc>
        <w:tc>
          <w:tcPr>
            <w:tcW w:w="1935"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The measurement procedure can be applied to any passenger road vehicle. Restrictions are only related to the fact that the vehicle cannot be measured with a four-wheel drive with automatic transmission and the vehicle whose speed would have exceeded 140 km/h at the selected gear. There is no limitation of the roller test bed due to the dynamic principle of the measurement (the energy is dissipated by its own inertia of the running engine)</w:t>
            </w:r>
          </w:p>
        </w:tc>
      </w:tr>
      <w:tr w:rsidR="00640C00">
        <w:trPr>
          <w:trHeight w:val="2285"/>
        </w:trPr>
        <w:tc>
          <w:tcPr>
            <w:tcW w:w="105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lastRenderedPageBreak/>
              <w:t>Mileage efficiency of cars</w:t>
            </w:r>
          </w:p>
          <w:p w:rsidR="00640C00" w:rsidRDefault="00640C00">
            <w:pPr>
              <w:widowControl w:val="0"/>
              <w:pBdr>
                <w:top w:val="nil"/>
                <w:left w:val="nil"/>
                <w:bottom w:val="nil"/>
                <w:right w:val="nil"/>
                <w:between w:val="nil"/>
              </w:pBdr>
              <w:spacing w:line="240" w:lineRule="auto"/>
              <w:rPr>
                <w:sz w:val="24"/>
                <w:szCs w:val="24"/>
              </w:rPr>
            </w:pPr>
          </w:p>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Author: </w:t>
            </w:r>
            <w:proofErr w:type="spellStart"/>
            <w:r>
              <w:rPr>
                <w:sz w:val="24"/>
                <w:szCs w:val="24"/>
              </w:rPr>
              <w:t>Neelesh</w:t>
            </w:r>
            <w:proofErr w:type="spellEnd"/>
            <w:r>
              <w:rPr>
                <w:sz w:val="24"/>
                <w:szCs w:val="24"/>
              </w:rPr>
              <w:t xml:space="preserve"> A. </w:t>
            </w:r>
            <w:proofErr w:type="spellStart"/>
            <w:proofErr w:type="gramStart"/>
            <w:r>
              <w:rPr>
                <w:sz w:val="24"/>
                <w:szCs w:val="24"/>
              </w:rPr>
              <w:t>Patankar</w:t>
            </w:r>
            <w:proofErr w:type="spellEnd"/>
            <w:r>
              <w:rPr>
                <w:sz w:val="24"/>
                <w:szCs w:val="24"/>
              </w:rPr>
              <w:t xml:space="preserve"> ,</w:t>
            </w:r>
            <w:proofErr w:type="gramEnd"/>
            <w:r>
              <w:rPr>
                <w:sz w:val="24"/>
                <w:szCs w:val="24"/>
              </w:rPr>
              <w:t xml:space="preserve"> Jane Lin , </w:t>
            </w:r>
            <w:proofErr w:type="spellStart"/>
            <w:r>
              <w:rPr>
                <w:sz w:val="24"/>
                <w:szCs w:val="24"/>
              </w:rPr>
              <w:t>Tanvee</w:t>
            </w:r>
            <w:proofErr w:type="spellEnd"/>
            <w:r>
              <w:rPr>
                <w:sz w:val="24"/>
                <w:szCs w:val="24"/>
              </w:rPr>
              <w:t xml:space="preserve"> N. </w:t>
            </w:r>
            <w:proofErr w:type="spellStart"/>
            <w:r>
              <w:rPr>
                <w:sz w:val="24"/>
                <w:szCs w:val="24"/>
              </w:rPr>
              <w:t>Patankar</w:t>
            </w:r>
            <w:proofErr w:type="spellEnd"/>
          </w:p>
          <w:p w:rsidR="00640C00" w:rsidRDefault="00640C00">
            <w:pPr>
              <w:widowControl w:val="0"/>
              <w:pBdr>
                <w:top w:val="nil"/>
                <w:left w:val="nil"/>
                <w:bottom w:val="nil"/>
                <w:right w:val="nil"/>
                <w:between w:val="nil"/>
              </w:pBdr>
              <w:spacing w:line="240" w:lineRule="auto"/>
              <w:rPr>
                <w:sz w:val="24"/>
                <w:szCs w:val="24"/>
              </w:rPr>
            </w:pPr>
          </w:p>
          <w:p w:rsidR="00640C00" w:rsidRDefault="00000000">
            <w:pPr>
              <w:widowControl w:val="0"/>
              <w:pBdr>
                <w:top w:val="nil"/>
                <w:left w:val="nil"/>
                <w:bottom w:val="nil"/>
                <w:right w:val="nil"/>
                <w:between w:val="nil"/>
              </w:pBdr>
              <w:spacing w:line="240" w:lineRule="auto"/>
              <w:rPr>
                <w:sz w:val="24"/>
                <w:szCs w:val="24"/>
              </w:rPr>
            </w:pPr>
            <w:r>
              <w:rPr>
                <w:sz w:val="24"/>
                <w:szCs w:val="24"/>
              </w:rPr>
              <w:t>Year: Received 9 November 2020, Revised 9 June 2021, Accepted 5 August 2021</w:t>
            </w:r>
          </w:p>
          <w:p w:rsidR="00640C00" w:rsidRDefault="00640C00">
            <w:pPr>
              <w:widowControl w:val="0"/>
              <w:pBdr>
                <w:top w:val="nil"/>
                <w:left w:val="nil"/>
                <w:bottom w:val="nil"/>
                <w:right w:val="nil"/>
                <w:between w:val="nil"/>
              </w:pBdr>
              <w:spacing w:line="240" w:lineRule="auto"/>
              <w:rPr>
                <w:sz w:val="24"/>
                <w:szCs w:val="24"/>
              </w:rPr>
            </w:pPr>
          </w:p>
          <w:p w:rsidR="00640C00" w:rsidRDefault="00640C00">
            <w:pPr>
              <w:widowControl w:val="0"/>
              <w:pBdr>
                <w:top w:val="nil"/>
                <w:left w:val="nil"/>
                <w:bottom w:val="nil"/>
                <w:right w:val="nil"/>
                <w:between w:val="nil"/>
              </w:pBdr>
              <w:spacing w:line="240" w:lineRule="auto"/>
              <w:rPr>
                <w:sz w:val="24"/>
                <w:szCs w:val="24"/>
              </w:rPr>
            </w:pPr>
          </w:p>
        </w:tc>
        <w:tc>
          <w:tcPr>
            <w:tcW w:w="336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The goal of this paper is to propose a mileage efficiency metric to enable direct comparison of energy efficiency and greenhouse gas emission of cars for various vehicle mass, fuel type, vehicle make, vehicle technology, road infrastructure, and drive schedule. The concept </w:t>
            </w:r>
            <w:proofErr w:type="gramStart"/>
            <w:r>
              <w:rPr>
                <w:sz w:val="24"/>
                <w:szCs w:val="24"/>
              </w:rPr>
              <w:t>of  IC</w:t>
            </w:r>
            <w:proofErr w:type="gramEnd"/>
            <w:r>
              <w:rPr>
                <w:sz w:val="24"/>
                <w:szCs w:val="24"/>
              </w:rPr>
              <w:t xml:space="preserve"> is then introduced, followed by the definition of the new mileage efficiency metric. The mileage efficiency metric is extended to an analytical CO2 emission model of a RWC and an IC is discussed. The potential applications and policy implications of the mileage efficiency metric and the analytical CO2 emission model are demonstrated in the remainder of the paper. Specifically, describes the analyses included in the paper and the data used for them. Then presents the results. Further policy implications of the findings are discussed. And lastly, conclusions are presented.</w:t>
            </w:r>
          </w:p>
        </w:tc>
        <w:tc>
          <w:tcPr>
            <w:tcW w:w="1665"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data including the actual mileage, emission, and road load data from current fleet are obtained from U.S. EPA's Test Car List data files (</w:t>
            </w:r>
            <w:hyperlink r:id="rId12" w:anchor="bib18">
              <w:r>
                <w:rPr>
                  <w:sz w:val="24"/>
                  <w:szCs w:val="24"/>
                </w:rPr>
                <w:t>U.S. EPA, 2021c</w:t>
              </w:r>
            </w:hyperlink>
            <w:r>
              <w:rPr>
                <w:sz w:val="24"/>
                <w:szCs w:val="24"/>
              </w:rPr>
              <w:t>); historical fuel economy data by manufacturer are obtained from U.S. EPA's report on light-duty vehicle technology, CO</w:t>
            </w:r>
            <w:r>
              <w:rPr>
                <w:sz w:val="18"/>
                <w:szCs w:val="18"/>
              </w:rPr>
              <w:t>2</w:t>
            </w:r>
            <w:r>
              <w:rPr>
                <w:sz w:val="24"/>
                <w:szCs w:val="24"/>
              </w:rPr>
              <w:t xml:space="preserve"> emissions, and fuel economy trends (</w:t>
            </w:r>
            <w:hyperlink r:id="rId13" w:anchor="bib19">
              <w:r>
                <w:rPr>
                  <w:sz w:val="24"/>
                  <w:szCs w:val="24"/>
                </w:rPr>
                <w:t>U.S. EPA, 2021d</w:t>
              </w:r>
            </w:hyperlink>
            <w:r>
              <w:rPr>
                <w:sz w:val="24"/>
                <w:szCs w:val="24"/>
              </w:rPr>
              <w:t>).</w:t>
            </w:r>
          </w:p>
        </w:tc>
        <w:tc>
          <w:tcPr>
            <w:tcW w:w="2370"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Mileage efficiency is defined as the ratio of actual car fuel economy to that of an ideal brake-loss car (IBC), which is defined as the one without internal or external losses; or an ideal powertrain car (IPC), which is defined as the one without internal losses. As such, mileage efficiency is able to attribute efficiency loss of a </w:t>
            </w:r>
            <w:proofErr w:type="gramStart"/>
            <w:r>
              <w:rPr>
                <w:sz w:val="24"/>
                <w:szCs w:val="24"/>
              </w:rPr>
              <w:t>Real World</w:t>
            </w:r>
            <w:proofErr w:type="gramEnd"/>
            <w:r>
              <w:rPr>
                <w:sz w:val="24"/>
                <w:szCs w:val="24"/>
              </w:rPr>
              <w:t xml:space="preserve"> Car (RWC) to internal and/or external losses. It provides an alternative measure of energy efficiency of vehicles in terms of the energy efficiency potential that can be achieved with technology advancement, engineering design, infrastructure improvement, and government policies and incentives.</w:t>
            </w:r>
          </w:p>
        </w:tc>
        <w:tc>
          <w:tcPr>
            <w:tcW w:w="1935" w:type="dxa"/>
            <w:shd w:val="clear" w:color="auto" w:fill="auto"/>
            <w:tcMar>
              <w:top w:w="100" w:type="dxa"/>
              <w:left w:w="100" w:type="dxa"/>
              <w:bottom w:w="100" w:type="dxa"/>
              <w:right w:w="100" w:type="dxa"/>
            </w:tcMar>
          </w:tcPr>
          <w:p w:rsidR="00640C00" w:rsidRDefault="00000000">
            <w:pPr>
              <w:widowControl w:val="0"/>
              <w:pBdr>
                <w:top w:val="nil"/>
                <w:left w:val="nil"/>
                <w:bottom w:val="nil"/>
                <w:right w:val="nil"/>
                <w:between w:val="nil"/>
              </w:pBdr>
              <w:spacing w:line="240" w:lineRule="auto"/>
              <w:rPr>
                <w:sz w:val="24"/>
                <w:szCs w:val="24"/>
              </w:rPr>
            </w:pPr>
            <w:r>
              <w:rPr>
                <w:sz w:val="24"/>
                <w:szCs w:val="24"/>
              </w:rPr>
              <w:t xml:space="preserve">Building on the mileage efficiency metric, the paper further derived a fundamental framework that is capable of quantifying the effects of various important factors on vehicle energy consumption (and GHG emissions). Such a framework can be used to inform government policy making for vehicle technology, alternative fuel choice, and infrastructure investments. Future investigation will focus on how to devise effective policy to encourage consumer choice of alternative fuel vehicles as well as improve road infrastructure for more </w:t>
            </w:r>
            <w:proofErr w:type="gramStart"/>
            <w:r>
              <w:rPr>
                <w:sz w:val="24"/>
                <w:szCs w:val="24"/>
              </w:rPr>
              <w:t>fuel efficient</w:t>
            </w:r>
            <w:proofErr w:type="gramEnd"/>
            <w:r>
              <w:rPr>
                <w:sz w:val="24"/>
                <w:szCs w:val="24"/>
              </w:rPr>
              <w:t xml:space="preserve"> driving.</w:t>
            </w:r>
          </w:p>
        </w:tc>
      </w:tr>
    </w:tbl>
    <w:p w:rsidR="00640C00" w:rsidRDefault="00000000">
      <w:pPr>
        <w:rPr>
          <w:sz w:val="24"/>
          <w:szCs w:val="24"/>
        </w:rPr>
      </w:pPr>
      <w:r>
        <w:rPr>
          <w:sz w:val="24"/>
          <w:szCs w:val="24"/>
        </w:rPr>
        <w:t xml:space="preserve"> </w:t>
      </w:r>
    </w:p>
    <w:p w:rsidR="00640C00" w:rsidRDefault="00640C00">
      <w:pPr>
        <w:rPr>
          <w:sz w:val="24"/>
          <w:szCs w:val="24"/>
        </w:rPr>
      </w:pPr>
    </w:p>
    <w:p w:rsidR="00640C00" w:rsidRDefault="00000000">
      <w:pPr>
        <w:pStyle w:val="Heading2"/>
        <w:rPr>
          <w:b/>
        </w:rPr>
      </w:pPr>
      <w:bookmarkStart w:id="13" w:name="_twbchm1nc3si" w:colFirst="0" w:colLast="0"/>
      <w:bookmarkEnd w:id="13"/>
      <w:r>
        <w:rPr>
          <w:b/>
        </w:rPr>
        <w:t xml:space="preserve">2.2 Proposed solution </w:t>
      </w:r>
    </w:p>
    <w:p w:rsidR="00640C00" w:rsidRDefault="00640C00">
      <w:pPr>
        <w:rPr>
          <w:sz w:val="24"/>
          <w:szCs w:val="24"/>
        </w:rPr>
      </w:pPr>
    </w:p>
    <w:p w:rsidR="00640C00" w:rsidRDefault="00000000">
      <w:pPr>
        <w:rPr>
          <w:sz w:val="24"/>
          <w:szCs w:val="24"/>
        </w:rPr>
      </w:pPr>
      <w:r>
        <w:rPr>
          <w:sz w:val="24"/>
          <w:szCs w:val="24"/>
        </w:rPr>
        <w:t>The proposed solution focuses on developing a reliable car performance prediction model. Firstly, we preprocess the dataset to ensure its quality and suitability for analysis. This includes handling missing data, eliminating redundant features, and normalizing numerical variables. Next, we aim to identify and handle any anomalies or outliers present in the dataset. To predict car performance accurately, we utilize multiple regression models, specifically the Random Forest Regressor, K-Neighbors Regressor, Support Vector Regressor, and Multiple Linear Regressor. Each of these models has its unique characteristics and strengths, making them suitable for different scenarios. After training each regression model using appropriate training and validation techniques, we evaluate their performance using the Root Mean Squared Error (RMSE) metric. RMSE measures the average distance between the predicted values and the actual values. A lower RMSE indicates a more accurate prediction. By comparing the RMSE values of the different models, we can select the one that performs the best in terms of predicting car performance accurately.</w:t>
      </w:r>
    </w:p>
    <w:p w:rsidR="00640C00" w:rsidRDefault="00640C00"/>
    <w:p w:rsidR="00640C00" w:rsidRDefault="00640C00"/>
    <w:p w:rsidR="00640C00" w:rsidRDefault="00640C00"/>
    <w:p w:rsidR="00640C00" w:rsidRDefault="00640C00"/>
    <w:p w:rsidR="00640C00" w:rsidRDefault="00640C00"/>
    <w:p w:rsidR="00640C00" w:rsidRDefault="00640C00"/>
    <w:p w:rsidR="00640C00" w:rsidRDefault="00000000">
      <w:pPr>
        <w:pStyle w:val="Heading1"/>
        <w:jc w:val="center"/>
        <w:rPr>
          <w:b/>
        </w:rPr>
      </w:pPr>
      <w:bookmarkStart w:id="14" w:name="_6v8eklco989y" w:colFirst="0" w:colLast="0"/>
      <w:bookmarkEnd w:id="14"/>
      <w:r>
        <w:rPr>
          <w:b/>
        </w:rPr>
        <w:lastRenderedPageBreak/>
        <w:t>THEORETICAL ANALYSIS</w:t>
      </w:r>
    </w:p>
    <w:p w:rsidR="00640C00" w:rsidRDefault="00000000">
      <w:pPr>
        <w:pStyle w:val="Heading2"/>
        <w:rPr>
          <w:b/>
          <w:sz w:val="24"/>
          <w:szCs w:val="24"/>
        </w:rPr>
      </w:pPr>
      <w:bookmarkStart w:id="15" w:name="_2pf2b5esc8qm" w:colFirst="0" w:colLast="0"/>
      <w:bookmarkEnd w:id="15"/>
      <w:r>
        <w:rPr>
          <w:b/>
          <w:sz w:val="24"/>
          <w:szCs w:val="24"/>
        </w:rPr>
        <w:t>3.1 Block diagram</w:t>
      </w:r>
    </w:p>
    <w:p w:rsidR="00640C00" w:rsidRDefault="00000000">
      <w:pPr>
        <w:ind w:firstLine="720"/>
        <w:rPr>
          <w:b/>
          <w:sz w:val="24"/>
          <w:szCs w:val="24"/>
        </w:rPr>
      </w:pPr>
      <w:r>
        <w:rPr>
          <w:sz w:val="24"/>
          <w:szCs w:val="24"/>
        </w:rPr>
        <w:t>Diagrammatic overview of the project.</w:t>
      </w:r>
      <w:r>
        <w:rPr>
          <w:noProof/>
          <w:sz w:val="40"/>
          <w:szCs w:val="40"/>
        </w:rPr>
        <w:drawing>
          <wp:inline distT="114300" distB="114300" distL="114300" distR="114300">
            <wp:extent cx="6273373" cy="3428237"/>
            <wp:effectExtent l="0" t="0" r="0" b="0"/>
            <wp:docPr id="7" name="image3.jpg"/>
            <wp:cNvGraphicFramePr/>
            <a:graphic xmlns:a="http://schemas.openxmlformats.org/drawingml/2006/main">
              <a:graphicData uri="http://schemas.openxmlformats.org/drawingml/2006/picture">
                <pic:pic xmlns:pic="http://schemas.openxmlformats.org/drawingml/2006/picture">
                  <pic:nvPicPr>
                    <pic:cNvPr id="0" name="image3.jpg"/>
                    <pic:cNvPicPr preferRelativeResize="0"/>
                  </pic:nvPicPr>
                  <pic:blipFill>
                    <a:blip r:embed="rId14"/>
                    <a:srcRect/>
                    <a:stretch>
                      <a:fillRect/>
                    </a:stretch>
                  </pic:blipFill>
                  <pic:spPr>
                    <a:xfrm>
                      <a:off x="0" y="0"/>
                      <a:ext cx="6273373" cy="3428237"/>
                    </a:xfrm>
                    <a:prstGeom prst="rect">
                      <a:avLst/>
                    </a:prstGeom>
                    <a:ln/>
                  </pic:spPr>
                </pic:pic>
              </a:graphicData>
            </a:graphic>
          </wp:inline>
        </w:drawing>
      </w:r>
    </w:p>
    <w:p w:rsidR="00640C00" w:rsidRDefault="00000000">
      <w:pPr>
        <w:pStyle w:val="Heading2"/>
        <w:rPr>
          <w:b/>
          <w:sz w:val="24"/>
          <w:szCs w:val="24"/>
        </w:rPr>
      </w:pPr>
      <w:bookmarkStart w:id="16" w:name="_xiy0sglsw0d5" w:colFirst="0" w:colLast="0"/>
      <w:bookmarkEnd w:id="16"/>
      <w:r>
        <w:rPr>
          <w:b/>
          <w:sz w:val="24"/>
          <w:szCs w:val="24"/>
        </w:rPr>
        <w:t>3.2 Hardware / Software designing</w:t>
      </w:r>
    </w:p>
    <w:p w:rsidR="00640C00" w:rsidRDefault="00000000">
      <w:pPr>
        <w:ind w:firstLine="720"/>
        <w:rPr>
          <w:sz w:val="24"/>
          <w:szCs w:val="24"/>
        </w:rPr>
      </w:pPr>
      <w:r>
        <w:rPr>
          <w:sz w:val="24"/>
          <w:szCs w:val="24"/>
        </w:rPr>
        <w:t>Hardware and software requirements of the project</w:t>
      </w:r>
      <w:r>
        <w:rPr>
          <w:sz w:val="24"/>
          <w:szCs w:val="24"/>
        </w:rPr>
        <w:tab/>
      </w:r>
    </w:p>
    <w:p w:rsidR="00640C00" w:rsidRDefault="00640C00">
      <w:pPr>
        <w:rPr>
          <w:sz w:val="24"/>
          <w:szCs w:val="24"/>
        </w:rPr>
      </w:pPr>
    </w:p>
    <w:p w:rsidR="00640C00" w:rsidRDefault="00000000">
      <w:pPr>
        <w:rPr>
          <w:sz w:val="24"/>
          <w:szCs w:val="24"/>
        </w:rPr>
      </w:pPr>
      <w:r>
        <w:rPr>
          <w:sz w:val="24"/>
          <w:szCs w:val="24"/>
        </w:rPr>
        <w:t>Hardware Specifications:</w:t>
      </w:r>
    </w:p>
    <w:p w:rsidR="00640C00" w:rsidRDefault="00000000">
      <w:pPr>
        <w:rPr>
          <w:sz w:val="24"/>
          <w:szCs w:val="24"/>
        </w:rPr>
      </w:pPr>
      <w:r>
        <w:rPr>
          <w:sz w:val="24"/>
          <w:szCs w:val="24"/>
        </w:rPr>
        <w:t>The basic components like</w:t>
      </w:r>
    </w:p>
    <w:p w:rsidR="00640C00" w:rsidRDefault="00000000">
      <w:pPr>
        <w:numPr>
          <w:ilvl w:val="0"/>
          <w:numId w:val="6"/>
        </w:numPr>
        <w:rPr>
          <w:sz w:val="24"/>
          <w:szCs w:val="24"/>
        </w:rPr>
      </w:pPr>
      <w:r>
        <w:rPr>
          <w:sz w:val="24"/>
          <w:szCs w:val="24"/>
        </w:rPr>
        <w:t xml:space="preserve">Processor: A modern processor with multiple cores for efficient data </w:t>
      </w:r>
      <w:proofErr w:type="spellStart"/>
      <w:r>
        <w:rPr>
          <w:sz w:val="24"/>
          <w:szCs w:val="24"/>
        </w:rPr>
        <w:t>pre processing</w:t>
      </w:r>
      <w:proofErr w:type="spellEnd"/>
      <w:r>
        <w:rPr>
          <w:sz w:val="24"/>
          <w:szCs w:val="24"/>
        </w:rPr>
        <w:t xml:space="preserve"> and other capabilities.</w:t>
      </w:r>
    </w:p>
    <w:p w:rsidR="00640C00" w:rsidRDefault="00000000">
      <w:pPr>
        <w:numPr>
          <w:ilvl w:val="0"/>
          <w:numId w:val="6"/>
        </w:numPr>
        <w:rPr>
          <w:sz w:val="24"/>
          <w:szCs w:val="24"/>
        </w:rPr>
      </w:pPr>
      <w:r>
        <w:rPr>
          <w:sz w:val="24"/>
          <w:szCs w:val="24"/>
        </w:rPr>
        <w:t xml:space="preserve">Memory (RAM): Sufficient RAM to handle data processing and model training and testing. </w:t>
      </w:r>
    </w:p>
    <w:p w:rsidR="00640C00" w:rsidRDefault="00000000">
      <w:pPr>
        <w:numPr>
          <w:ilvl w:val="0"/>
          <w:numId w:val="6"/>
        </w:numPr>
        <w:rPr>
          <w:sz w:val="24"/>
          <w:szCs w:val="24"/>
        </w:rPr>
      </w:pPr>
      <w:proofErr w:type="spellStart"/>
      <w:r>
        <w:rPr>
          <w:sz w:val="24"/>
          <w:szCs w:val="24"/>
        </w:rPr>
        <w:t>Wifi</w:t>
      </w:r>
      <w:proofErr w:type="spellEnd"/>
      <w:r>
        <w:rPr>
          <w:sz w:val="24"/>
          <w:szCs w:val="24"/>
        </w:rPr>
        <w:t xml:space="preserve"> connections: for supporting the support of the </w:t>
      </w:r>
      <w:proofErr w:type="spellStart"/>
      <w:r>
        <w:rPr>
          <w:sz w:val="24"/>
          <w:szCs w:val="24"/>
        </w:rPr>
        <w:t>jupyter</w:t>
      </w:r>
      <w:proofErr w:type="spellEnd"/>
      <w:r>
        <w:rPr>
          <w:sz w:val="24"/>
          <w:szCs w:val="24"/>
        </w:rPr>
        <w:t xml:space="preserve"> notebook to run the required packages algorithms and other works regarding flask and the </w:t>
      </w:r>
      <w:proofErr w:type="gramStart"/>
      <w:r>
        <w:rPr>
          <w:sz w:val="24"/>
          <w:szCs w:val="24"/>
        </w:rPr>
        <w:t>web based</w:t>
      </w:r>
      <w:proofErr w:type="gramEnd"/>
      <w:r>
        <w:rPr>
          <w:sz w:val="24"/>
          <w:szCs w:val="24"/>
        </w:rPr>
        <w:t xml:space="preserve"> UI for the user to input the data to check the predictions of the model </w:t>
      </w: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rPr>
          <w:sz w:val="24"/>
          <w:szCs w:val="24"/>
        </w:rPr>
      </w:pPr>
    </w:p>
    <w:p w:rsidR="009F0341" w:rsidRDefault="009F0341">
      <w:pPr>
        <w:rPr>
          <w:sz w:val="24"/>
          <w:szCs w:val="24"/>
        </w:rPr>
      </w:pPr>
    </w:p>
    <w:p w:rsidR="00640C00" w:rsidRDefault="00000000">
      <w:pPr>
        <w:rPr>
          <w:sz w:val="24"/>
          <w:szCs w:val="24"/>
        </w:rPr>
      </w:pPr>
      <w:r>
        <w:rPr>
          <w:sz w:val="24"/>
          <w:szCs w:val="24"/>
        </w:rPr>
        <w:lastRenderedPageBreak/>
        <w:t>Software Specifications:</w:t>
      </w:r>
    </w:p>
    <w:p w:rsidR="00640C00" w:rsidRDefault="00000000">
      <w:pPr>
        <w:numPr>
          <w:ilvl w:val="0"/>
          <w:numId w:val="2"/>
        </w:numPr>
        <w:rPr>
          <w:sz w:val="24"/>
          <w:szCs w:val="24"/>
        </w:rPr>
      </w:pPr>
      <w:r>
        <w:rPr>
          <w:sz w:val="24"/>
          <w:szCs w:val="24"/>
        </w:rPr>
        <w:t xml:space="preserve">Programming: Knowledge of programming language Python, which is commonly used for data analysis and machine learning tasks, and performing various machine learning algorithms and use of tools like </w:t>
      </w:r>
      <w:r>
        <w:rPr>
          <w:b/>
          <w:sz w:val="24"/>
          <w:szCs w:val="24"/>
        </w:rPr>
        <w:t xml:space="preserve">Anaconda, </w:t>
      </w:r>
      <w:proofErr w:type="spellStart"/>
      <w:r>
        <w:rPr>
          <w:b/>
          <w:sz w:val="24"/>
          <w:szCs w:val="24"/>
        </w:rPr>
        <w:t>spyder</w:t>
      </w:r>
      <w:proofErr w:type="spellEnd"/>
      <w:r>
        <w:rPr>
          <w:b/>
          <w:sz w:val="24"/>
          <w:szCs w:val="24"/>
        </w:rPr>
        <w:t xml:space="preserve">, </w:t>
      </w:r>
      <w:proofErr w:type="spellStart"/>
      <w:r>
        <w:rPr>
          <w:b/>
          <w:sz w:val="24"/>
          <w:szCs w:val="24"/>
        </w:rPr>
        <w:t>jupyter</w:t>
      </w:r>
      <w:proofErr w:type="spellEnd"/>
      <w:r>
        <w:rPr>
          <w:b/>
          <w:sz w:val="24"/>
          <w:szCs w:val="24"/>
        </w:rPr>
        <w:t xml:space="preserve"> notebook</w:t>
      </w:r>
      <w:r>
        <w:rPr>
          <w:sz w:val="24"/>
          <w:szCs w:val="24"/>
        </w:rPr>
        <w:t xml:space="preserve"> would be essential also the use of </w:t>
      </w:r>
      <w:r>
        <w:rPr>
          <w:b/>
          <w:sz w:val="24"/>
          <w:szCs w:val="24"/>
        </w:rPr>
        <w:t xml:space="preserve">flask </w:t>
      </w:r>
    </w:p>
    <w:p w:rsidR="00640C00" w:rsidRDefault="00000000">
      <w:pPr>
        <w:numPr>
          <w:ilvl w:val="0"/>
          <w:numId w:val="2"/>
        </w:numPr>
        <w:rPr>
          <w:sz w:val="24"/>
          <w:szCs w:val="24"/>
        </w:rPr>
      </w:pPr>
      <w:r>
        <w:rPr>
          <w:sz w:val="24"/>
          <w:szCs w:val="24"/>
        </w:rPr>
        <w:t xml:space="preserve">Data Analysis Libraries: Python libraries such as pandas and NumPy are utilized for data cleaning, </w:t>
      </w:r>
      <w:proofErr w:type="spellStart"/>
      <w:proofErr w:type="gramStart"/>
      <w:r>
        <w:rPr>
          <w:sz w:val="24"/>
          <w:szCs w:val="24"/>
        </w:rPr>
        <w:t>exploration,and</w:t>
      </w:r>
      <w:proofErr w:type="spellEnd"/>
      <w:proofErr w:type="gramEnd"/>
      <w:r>
        <w:rPr>
          <w:sz w:val="24"/>
          <w:szCs w:val="24"/>
        </w:rPr>
        <w:t xml:space="preserve"> manipulation.</w:t>
      </w:r>
    </w:p>
    <w:p w:rsidR="00640C00" w:rsidRDefault="00000000">
      <w:pPr>
        <w:numPr>
          <w:ilvl w:val="0"/>
          <w:numId w:val="2"/>
        </w:numPr>
        <w:rPr>
          <w:sz w:val="24"/>
          <w:szCs w:val="24"/>
        </w:rPr>
      </w:pPr>
      <w:r>
        <w:rPr>
          <w:sz w:val="24"/>
          <w:szCs w:val="24"/>
        </w:rPr>
        <w:t>Machine Learning Libraries: Libraries like scikit-learn or label encoder train test split the accuracy score as a part of the evaluation metrics used for developing and training machine learning models.</w:t>
      </w:r>
    </w:p>
    <w:p w:rsidR="00640C00" w:rsidRDefault="00000000">
      <w:pPr>
        <w:numPr>
          <w:ilvl w:val="0"/>
          <w:numId w:val="2"/>
        </w:numPr>
        <w:rPr>
          <w:sz w:val="24"/>
          <w:szCs w:val="24"/>
        </w:rPr>
      </w:pPr>
      <w:r>
        <w:rPr>
          <w:sz w:val="24"/>
          <w:szCs w:val="24"/>
        </w:rPr>
        <w:t>CSV Data Import: The project would involve importing the CSV file containing the car performance data. Python libraries like pandas can be used to read and manipulate the data.</w:t>
      </w:r>
    </w:p>
    <w:p w:rsidR="00640C00" w:rsidRDefault="00000000">
      <w:pPr>
        <w:numPr>
          <w:ilvl w:val="0"/>
          <w:numId w:val="2"/>
        </w:numPr>
        <w:rPr>
          <w:sz w:val="24"/>
          <w:szCs w:val="24"/>
        </w:rPr>
      </w:pPr>
      <w:r>
        <w:rPr>
          <w:sz w:val="24"/>
          <w:szCs w:val="24"/>
        </w:rPr>
        <w:t>Data Visualization: Libraries like Matplotlib or Seaborn can be used for visualizing the data and generating insights.</w:t>
      </w:r>
    </w:p>
    <w:p w:rsidR="00640C00" w:rsidRDefault="00640C00">
      <w:pPr>
        <w:pStyle w:val="Heading1"/>
        <w:jc w:val="center"/>
        <w:rPr>
          <w:b/>
        </w:rPr>
      </w:pPr>
      <w:bookmarkStart w:id="17" w:name="_39y2smlccfou" w:colFirst="0" w:colLast="0"/>
      <w:bookmarkEnd w:id="17"/>
    </w:p>
    <w:p w:rsidR="00640C00" w:rsidRDefault="00640C00">
      <w:pPr>
        <w:pStyle w:val="Heading1"/>
        <w:rPr>
          <w:b/>
        </w:rPr>
      </w:pPr>
      <w:bookmarkStart w:id="18" w:name="_bjt6orf32b8e" w:colFirst="0" w:colLast="0"/>
      <w:bookmarkEnd w:id="18"/>
    </w:p>
    <w:p w:rsidR="00640C00" w:rsidRDefault="00640C00"/>
    <w:p w:rsidR="00640C00" w:rsidRDefault="00640C00"/>
    <w:p w:rsidR="00640C00" w:rsidRDefault="00640C00"/>
    <w:p w:rsidR="00640C00" w:rsidRDefault="00640C00"/>
    <w:p w:rsidR="00640C00" w:rsidRDefault="00640C00"/>
    <w:p w:rsidR="00640C00" w:rsidRDefault="00640C00"/>
    <w:p w:rsidR="00640C00" w:rsidRDefault="00640C00"/>
    <w:p w:rsidR="00640C00" w:rsidRDefault="00640C00"/>
    <w:p w:rsidR="00640C00" w:rsidRDefault="00640C00"/>
    <w:p w:rsidR="00640C00" w:rsidRDefault="00640C00"/>
    <w:p w:rsidR="00640C00" w:rsidRDefault="00640C00"/>
    <w:p w:rsidR="00640C00" w:rsidRDefault="00640C00">
      <w:pPr>
        <w:pStyle w:val="Heading1"/>
        <w:rPr>
          <w:b/>
        </w:rPr>
      </w:pPr>
      <w:bookmarkStart w:id="19" w:name="_9cz608c71jqy" w:colFirst="0" w:colLast="0"/>
      <w:bookmarkEnd w:id="19"/>
    </w:p>
    <w:p w:rsidR="00640C00" w:rsidRDefault="00640C00"/>
    <w:p w:rsidR="009F0341" w:rsidRDefault="009F0341"/>
    <w:p w:rsidR="00640C00" w:rsidRDefault="00000000">
      <w:pPr>
        <w:pStyle w:val="Heading1"/>
        <w:jc w:val="center"/>
        <w:rPr>
          <w:b/>
        </w:rPr>
      </w:pPr>
      <w:bookmarkStart w:id="20" w:name="_wo8scvgihdwj" w:colFirst="0" w:colLast="0"/>
      <w:bookmarkEnd w:id="20"/>
      <w:r>
        <w:rPr>
          <w:b/>
        </w:rPr>
        <w:lastRenderedPageBreak/>
        <w:t>EXPERIMENTAL INVESTIGATIONS</w:t>
      </w:r>
    </w:p>
    <w:p w:rsidR="00640C00" w:rsidRDefault="00000000">
      <w:pPr>
        <w:rPr>
          <w:sz w:val="24"/>
          <w:szCs w:val="24"/>
        </w:rPr>
      </w:pPr>
      <w:r>
        <w:rPr>
          <w:sz w:val="24"/>
          <w:szCs w:val="24"/>
        </w:rPr>
        <w:t>The experimental investigations in a car performance prediction project could involve various aspects depending on the specific goals and objectives of the project. Here are some possible experimental investigations that could be conducted:</w:t>
      </w:r>
    </w:p>
    <w:p w:rsidR="00640C00" w:rsidRDefault="00640C00">
      <w:pPr>
        <w:ind w:left="720"/>
        <w:rPr>
          <w:sz w:val="24"/>
          <w:szCs w:val="24"/>
        </w:rPr>
      </w:pPr>
    </w:p>
    <w:p w:rsidR="00640C00" w:rsidRDefault="00000000">
      <w:pPr>
        <w:numPr>
          <w:ilvl w:val="0"/>
          <w:numId w:val="3"/>
        </w:numPr>
        <w:rPr>
          <w:sz w:val="24"/>
          <w:szCs w:val="24"/>
        </w:rPr>
      </w:pPr>
      <w:r>
        <w:rPr>
          <w:sz w:val="24"/>
          <w:szCs w:val="24"/>
        </w:rPr>
        <w:t>Feature Selection: Experimentally determine the most influential features or variables like the independent and the dependent values of the given dataset for the train and test split that have a significant impact on car performance. It involves analyzing the correlation between different features and the performance metrics to identify the most relevant ones.</w:t>
      </w:r>
    </w:p>
    <w:p w:rsidR="00640C00" w:rsidRDefault="00640C00">
      <w:pPr>
        <w:ind w:left="720"/>
        <w:rPr>
          <w:sz w:val="24"/>
          <w:szCs w:val="24"/>
        </w:rPr>
      </w:pPr>
    </w:p>
    <w:p w:rsidR="00640C00" w:rsidRDefault="00000000">
      <w:pPr>
        <w:numPr>
          <w:ilvl w:val="0"/>
          <w:numId w:val="3"/>
        </w:numPr>
        <w:rPr>
          <w:sz w:val="24"/>
          <w:szCs w:val="24"/>
        </w:rPr>
      </w:pPr>
      <w:r>
        <w:rPr>
          <w:sz w:val="24"/>
          <w:szCs w:val="24"/>
        </w:rPr>
        <w:t xml:space="preserve">Model Evaluation: different machine learning models such as linear regression, decision trees, random forests to determine which model performs best for predicting car performance. It involves training and evaluating multiple models and their combinations using appropriate evaluation metrics such as mean squared </w:t>
      </w:r>
      <w:proofErr w:type="gramStart"/>
      <w:r>
        <w:rPr>
          <w:sz w:val="24"/>
          <w:szCs w:val="24"/>
        </w:rPr>
        <w:t>error,r</w:t>
      </w:r>
      <w:proofErr w:type="gramEnd"/>
      <w:r>
        <w:rPr>
          <w:sz w:val="24"/>
          <w:szCs w:val="24"/>
        </w:rPr>
        <w:t>2score for the accuracy test R-squared.</w:t>
      </w:r>
    </w:p>
    <w:p w:rsidR="00640C00" w:rsidRDefault="00640C00">
      <w:pPr>
        <w:ind w:left="720"/>
        <w:rPr>
          <w:sz w:val="24"/>
          <w:szCs w:val="24"/>
        </w:rPr>
      </w:pPr>
    </w:p>
    <w:p w:rsidR="00640C00" w:rsidRDefault="00000000">
      <w:pPr>
        <w:numPr>
          <w:ilvl w:val="0"/>
          <w:numId w:val="3"/>
        </w:numPr>
        <w:rPr>
          <w:sz w:val="24"/>
          <w:szCs w:val="24"/>
        </w:rPr>
      </w:pPr>
      <w:r>
        <w:rPr>
          <w:sz w:val="24"/>
          <w:szCs w:val="24"/>
        </w:rPr>
        <w:t xml:space="preserve">Data Preprocessing Techniques: Experiment with various data preprocessing techniques such as </w:t>
      </w:r>
      <w:proofErr w:type="spellStart"/>
      <w:proofErr w:type="gramStart"/>
      <w:r>
        <w:rPr>
          <w:sz w:val="24"/>
          <w:szCs w:val="24"/>
        </w:rPr>
        <w:t>normalization,regressors</w:t>
      </w:r>
      <w:proofErr w:type="gramEnd"/>
      <w:r>
        <w:rPr>
          <w:sz w:val="24"/>
          <w:szCs w:val="24"/>
        </w:rPr>
        <w:t>,RMSE</w:t>
      </w:r>
      <w:proofErr w:type="spellEnd"/>
      <w:r>
        <w:rPr>
          <w:sz w:val="24"/>
          <w:szCs w:val="24"/>
        </w:rPr>
        <w:t>, feature scaling, or handling missing values to determine the impact on model performance.</w:t>
      </w:r>
    </w:p>
    <w:p w:rsidR="00640C00" w:rsidRDefault="00640C00">
      <w:pPr>
        <w:ind w:left="720"/>
        <w:rPr>
          <w:sz w:val="24"/>
          <w:szCs w:val="24"/>
        </w:rPr>
      </w:pPr>
    </w:p>
    <w:p w:rsidR="00640C00" w:rsidRDefault="00000000">
      <w:pPr>
        <w:numPr>
          <w:ilvl w:val="0"/>
          <w:numId w:val="3"/>
        </w:numPr>
        <w:rPr>
          <w:sz w:val="24"/>
          <w:szCs w:val="24"/>
        </w:rPr>
      </w:pPr>
      <w:r>
        <w:rPr>
          <w:sz w:val="24"/>
          <w:szCs w:val="24"/>
        </w:rPr>
        <w:t>Hyperparameter Tuning: Experiment involving different hyperparameter values for the selected machine learning models to optimize their performance. This would involve conducting grid search or random search to find the best combination of hyperparameters that yield the most accurate predictions.</w:t>
      </w:r>
    </w:p>
    <w:p w:rsidR="00640C00" w:rsidRDefault="00000000">
      <w:pPr>
        <w:pStyle w:val="Heading1"/>
        <w:jc w:val="center"/>
        <w:rPr>
          <w:b/>
        </w:rPr>
      </w:pPr>
      <w:bookmarkStart w:id="21" w:name="_db5ghyluyuqa" w:colFirst="0" w:colLast="0"/>
      <w:bookmarkEnd w:id="21"/>
      <w:r>
        <w:rPr>
          <w:b/>
        </w:rPr>
        <w:lastRenderedPageBreak/>
        <w:t>FLOWCHART</w:t>
      </w:r>
    </w:p>
    <w:p w:rsidR="00640C00" w:rsidRDefault="00000000">
      <w:pPr>
        <w:pStyle w:val="Heading1"/>
        <w:jc w:val="center"/>
      </w:pPr>
      <w:bookmarkStart w:id="22" w:name="_ryatfzcvihmt" w:colFirst="0" w:colLast="0"/>
      <w:bookmarkEnd w:id="22"/>
      <w:r>
        <w:rPr>
          <w:noProof/>
        </w:rPr>
        <w:drawing>
          <wp:inline distT="114300" distB="114300" distL="114300" distR="114300">
            <wp:extent cx="5943600" cy="3505200"/>
            <wp:effectExtent l="0" t="0" r="0" b="0"/>
            <wp:docPr id="5" name="image6.png"/>
            <wp:cNvGraphicFramePr/>
            <a:graphic xmlns:a="http://schemas.openxmlformats.org/drawingml/2006/main">
              <a:graphicData uri="http://schemas.openxmlformats.org/drawingml/2006/picture">
                <pic:pic xmlns:pic="http://schemas.openxmlformats.org/drawingml/2006/picture">
                  <pic:nvPicPr>
                    <pic:cNvPr id="0" name="image6.png"/>
                    <pic:cNvPicPr preferRelativeResize="0"/>
                  </pic:nvPicPr>
                  <pic:blipFill>
                    <a:blip r:embed="rId15"/>
                    <a:srcRect/>
                    <a:stretch>
                      <a:fillRect/>
                    </a:stretch>
                  </pic:blipFill>
                  <pic:spPr>
                    <a:xfrm>
                      <a:off x="0" y="0"/>
                      <a:ext cx="5943600" cy="3505200"/>
                    </a:xfrm>
                    <a:prstGeom prst="rect">
                      <a:avLst/>
                    </a:prstGeom>
                    <a:ln/>
                  </pic:spPr>
                </pic:pic>
              </a:graphicData>
            </a:graphic>
          </wp:inline>
        </w:drawing>
      </w:r>
    </w:p>
    <w:p w:rsidR="00640C00" w:rsidRDefault="00640C00">
      <w:pPr>
        <w:pStyle w:val="Heading1"/>
        <w:ind w:firstLine="720"/>
        <w:jc w:val="center"/>
        <w:rPr>
          <w:b/>
        </w:rPr>
      </w:pPr>
      <w:bookmarkStart w:id="23" w:name="_ghh24fdpvo1h" w:colFirst="0" w:colLast="0"/>
      <w:bookmarkEnd w:id="23"/>
    </w:p>
    <w:p w:rsidR="00640C00" w:rsidRDefault="00640C00">
      <w:pPr>
        <w:pStyle w:val="Heading1"/>
        <w:ind w:firstLine="720"/>
        <w:jc w:val="center"/>
        <w:rPr>
          <w:b/>
        </w:rPr>
      </w:pPr>
      <w:bookmarkStart w:id="24" w:name="_q16zohxnnkgt" w:colFirst="0" w:colLast="0"/>
      <w:bookmarkEnd w:id="24"/>
    </w:p>
    <w:p w:rsidR="00640C00" w:rsidRDefault="00640C00">
      <w:pPr>
        <w:pStyle w:val="Heading1"/>
        <w:ind w:firstLine="720"/>
        <w:jc w:val="center"/>
        <w:rPr>
          <w:b/>
        </w:rPr>
      </w:pPr>
      <w:bookmarkStart w:id="25" w:name="_she7b5vn66xd" w:colFirst="0" w:colLast="0"/>
      <w:bookmarkEnd w:id="25"/>
    </w:p>
    <w:p w:rsidR="00640C00" w:rsidRDefault="00640C00">
      <w:pPr>
        <w:pStyle w:val="Heading1"/>
        <w:ind w:firstLine="720"/>
        <w:jc w:val="center"/>
        <w:rPr>
          <w:b/>
        </w:rPr>
      </w:pPr>
      <w:bookmarkStart w:id="26" w:name="_y1ih95mq7qta" w:colFirst="0" w:colLast="0"/>
      <w:bookmarkEnd w:id="26"/>
    </w:p>
    <w:p w:rsidR="00640C00" w:rsidRDefault="00640C00">
      <w:pPr>
        <w:pStyle w:val="Heading1"/>
        <w:ind w:firstLine="720"/>
        <w:jc w:val="center"/>
        <w:rPr>
          <w:b/>
        </w:rPr>
      </w:pPr>
      <w:bookmarkStart w:id="27" w:name="_r3u8pcsug24a" w:colFirst="0" w:colLast="0"/>
      <w:bookmarkEnd w:id="27"/>
    </w:p>
    <w:p w:rsidR="00640C00" w:rsidRDefault="00640C00">
      <w:pPr>
        <w:pStyle w:val="Heading1"/>
        <w:ind w:firstLine="720"/>
        <w:jc w:val="center"/>
        <w:rPr>
          <w:b/>
        </w:rPr>
      </w:pPr>
      <w:bookmarkStart w:id="28" w:name="_32tyxr6ydf9l" w:colFirst="0" w:colLast="0"/>
      <w:bookmarkEnd w:id="28"/>
    </w:p>
    <w:p w:rsidR="009F0341" w:rsidRPr="009F0341" w:rsidRDefault="009F0341" w:rsidP="009F0341"/>
    <w:p w:rsidR="00640C00" w:rsidRDefault="00000000">
      <w:pPr>
        <w:pStyle w:val="Heading1"/>
        <w:jc w:val="center"/>
      </w:pPr>
      <w:bookmarkStart w:id="29" w:name="_kadxpp47683m" w:colFirst="0" w:colLast="0"/>
      <w:bookmarkEnd w:id="29"/>
      <w:r>
        <w:rPr>
          <w:b/>
        </w:rPr>
        <w:lastRenderedPageBreak/>
        <w:t>RESULT</w:t>
      </w:r>
    </w:p>
    <w:p w:rsidR="00640C00" w:rsidRDefault="00000000">
      <w:pPr>
        <w:rPr>
          <w:sz w:val="24"/>
          <w:szCs w:val="24"/>
        </w:rPr>
      </w:pPr>
      <w:r>
        <w:rPr>
          <w:noProof/>
          <w:sz w:val="24"/>
          <w:szCs w:val="24"/>
        </w:rPr>
        <w:drawing>
          <wp:inline distT="114300" distB="114300" distL="114300" distR="114300">
            <wp:extent cx="5457581" cy="5888701"/>
            <wp:effectExtent l="0" t="0" r="0" b="0"/>
            <wp:docPr id="6" name="image8.png"/>
            <wp:cNvGraphicFramePr/>
            <a:graphic xmlns:a="http://schemas.openxmlformats.org/drawingml/2006/main">
              <a:graphicData uri="http://schemas.openxmlformats.org/drawingml/2006/picture">
                <pic:pic xmlns:pic="http://schemas.openxmlformats.org/drawingml/2006/picture">
                  <pic:nvPicPr>
                    <pic:cNvPr id="0" name="image8.png"/>
                    <pic:cNvPicPr preferRelativeResize="0"/>
                  </pic:nvPicPr>
                  <pic:blipFill>
                    <a:blip r:embed="rId16"/>
                    <a:srcRect/>
                    <a:stretch>
                      <a:fillRect/>
                    </a:stretch>
                  </pic:blipFill>
                  <pic:spPr>
                    <a:xfrm>
                      <a:off x="0" y="0"/>
                      <a:ext cx="5457581" cy="5888701"/>
                    </a:xfrm>
                    <a:prstGeom prst="rect">
                      <a:avLst/>
                    </a:prstGeom>
                    <a:ln/>
                  </pic:spPr>
                </pic:pic>
              </a:graphicData>
            </a:graphic>
          </wp:inline>
        </w:drawing>
      </w:r>
    </w:p>
    <w:p w:rsidR="00640C00" w:rsidRDefault="00640C00">
      <w:pPr>
        <w:rPr>
          <w:sz w:val="24"/>
          <w:szCs w:val="24"/>
        </w:rPr>
      </w:pPr>
    </w:p>
    <w:p w:rsidR="00640C00" w:rsidRDefault="00000000">
      <w:pPr>
        <w:rPr>
          <w:sz w:val="24"/>
          <w:szCs w:val="24"/>
        </w:rPr>
      </w:pPr>
      <w:r>
        <w:rPr>
          <w:sz w:val="24"/>
          <w:szCs w:val="24"/>
        </w:rPr>
        <w:t xml:space="preserve">As per the above RMSE scores and graph we can see that the Random Forest Regressor has performed the best when compared to other regression models. </w:t>
      </w:r>
      <w:proofErr w:type="gramStart"/>
      <w:r>
        <w:rPr>
          <w:sz w:val="24"/>
          <w:szCs w:val="24"/>
        </w:rPr>
        <w:t>Hence</w:t>
      </w:r>
      <w:proofErr w:type="gramEnd"/>
      <w:r>
        <w:rPr>
          <w:sz w:val="24"/>
          <w:szCs w:val="24"/>
        </w:rPr>
        <w:t xml:space="preserve"> we choose Random Forest Regressor to build the model for our Car Performance Prediction Project. </w:t>
      </w:r>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640C00">
      <w:pPr>
        <w:widowControl w:val="0"/>
        <w:rPr>
          <w:sz w:val="24"/>
          <w:szCs w:val="24"/>
        </w:rPr>
      </w:pPr>
    </w:p>
    <w:p w:rsidR="00640C00" w:rsidRDefault="00000000">
      <w:pPr>
        <w:widowControl w:val="0"/>
        <w:jc w:val="center"/>
        <w:rPr>
          <w:sz w:val="24"/>
          <w:szCs w:val="24"/>
        </w:rPr>
      </w:pPr>
      <w:r>
        <w:rPr>
          <w:sz w:val="24"/>
          <w:szCs w:val="24"/>
        </w:rPr>
        <w:lastRenderedPageBreak/>
        <w:t xml:space="preserve">The User Interface of the Web Application </w:t>
      </w:r>
    </w:p>
    <w:p w:rsidR="00640C00" w:rsidRDefault="00000000">
      <w:pPr>
        <w:widowControl w:val="0"/>
        <w:jc w:val="center"/>
        <w:rPr>
          <w:sz w:val="24"/>
          <w:szCs w:val="24"/>
        </w:rPr>
      </w:pPr>
      <w:r>
        <w:rPr>
          <w:sz w:val="24"/>
          <w:szCs w:val="24"/>
        </w:rPr>
        <w:br/>
      </w:r>
      <w:r>
        <w:rPr>
          <w:noProof/>
          <w:sz w:val="24"/>
          <w:szCs w:val="24"/>
        </w:rPr>
        <w:drawing>
          <wp:inline distT="114300" distB="114300" distL="114300" distR="114300">
            <wp:extent cx="5281613" cy="6242788"/>
            <wp:effectExtent l="0" t="0" r="0" b="0"/>
            <wp:docPr id="8" name="image2.png"/>
            <wp:cNvGraphicFramePr/>
            <a:graphic xmlns:a="http://schemas.openxmlformats.org/drawingml/2006/main">
              <a:graphicData uri="http://schemas.openxmlformats.org/drawingml/2006/picture">
                <pic:pic xmlns:pic="http://schemas.openxmlformats.org/drawingml/2006/picture">
                  <pic:nvPicPr>
                    <pic:cNvPr id="0" name="image2.png"/>
                    <pic:cNvPicPr preferRelativeResize="0"/>
                  </pic:nvPicPr>
                  <pic:blipFill>
                    <a:blip r:embed="rId17"/>
                    <a:srcRect/>
                    <a:stretch>
                      <a:fillRect/>
                    </a:stretch>
                  </pic:blipFill>
                  <pic:spPr>
                    <a:xfrm>
                      <a:off x="0" y="0"/>
                      <a:ext cx="5281613" cy="6242788"/>
                    </a:xfrm>
                    <a:prstGeom prst="rect">
                      <a:avLst/>
                    </a:prstGeom>
                    <a:ln/>
                  </pic:spPr>
                </pic:pic>
              </a:graphicData>
            </a:graphic>
          </wp:inline>
        </w:drawing>
      </w:r>
      <w:r>
        <w:rPr>
          <w:noProof/>
          <w:sz w:val="24"/>
          <w:szCs w:val="24"/>
        </w:rPr>
        <w:lastRenderedPageBreak/>
        <w:drawing>
          <wp:inline distT="114300" distB="114300" distL="114300" distR="114300">
            <wp:extent cx="5219700" cy="6144576"/>
            <wp:effectExtent l="0" t="0" r="0" b="0"/>
            <wp:docPr id="3" name="image7.png"/>
            <wp:cNvGraphicFramePr/>
            <a:graphic xmlns:a="http://schemas.openxmlformats.org/drawingml/2006/main">
              <a:graphicData uri="http://schemas.openxmlformats.org/drawingml/2006/picture">
                <pic:pic xmlns:pic="http://schemas.openxmlformats.org/drawingml/2006/picture">
                  <pic:nvPicPr>
                    <pic:cNvPr id="0" name="image7.png"/>
                    <pic:cNvPicPr preferRelativeResize="0"/>
                  </pic:nvPicPr>
                  <pic:blipFill>
                    <a:blip r:embed="rId18"/>
                    <a:srcRect/>
                    <a:stretch>
                      <a:fillRect/>
                    </a:stretch>
                  </pic:blipFill>
                  <pic:spPr>
                    <a:xfrm>
                      <a:off x="0" y="0"/>
                      <a:ext cx="5219700" cy="6144576"/>
                    </a:xfrm>
                    <a:prstGeom prst="rect">
                      <a:avLst/>
                    </a:prstGeom>
                    <a:ln/>
                  </pic:spPr>
                </pic:pic>
              </a:graphicData>
            </a:graphic>
          </wp:inline>
        </w:drawing>
      </w:r>
    </w:p>
    <w:p w:rsidR="00640C00" w:rsidRDefault="00000000">
      <w:pPr>
        <w:pStyle w:val="Heading1"/>
        <w:jc w:val="center"/>
        <w:rPr>
          <w:b/>
          <w:sz w:val="24"/>
          <w:szCs w:val="24"/>
        </w:rPr>
      </w:pPr>
      <w:bookmarkStart w:id="30" w:name="_ea6niylllwh7" w:colFirst="0" w:colLast="0"/>
      <w:bookmarkEnd w:id="30"/>
      <w:r>
        <w:rPr>
          <w:b/>
          <w:noProof/>
          <w:sz w:val="24"/>
          <w:szCs w:val="24"/>
        </w:rPr>
        <w:lastRenderedPageBreak/>
        <w:drawing>
          <wp:inline distT="114300" distB="114300" distL="114300" distR="114300">
            <wp:extent cx="5304672" cy="6243638"/>
            <wp:effectExtent l="0" t="0" r="0" b="0"/>
            <wp:docPr id="9" name="image5.png"/>
            <wp:cNvGraphicFramePr/>
            <a:graphic xmlns:a="http://schemas.openxmlformats.org/drawingml/2006/main">
              <a:graphicData uri="http://schemas.openxmlformats.org/drawingml/2006/picture">
                <pic:pic xmlns:pic="http://schemas.openxmlformats.org/drawingml/2006/picture">
                  <pic:nvPicPr>
                    <pic:cNvPr id="0" name="image5.png"/>
                    <pic:cNvPicPr preferRelativeResize="0"/>
                  </pic:nvPicPr>
                  <pic:blipFill>
                    <a:blip r:embed="rId19"/>
                    <a:srcRect/>
                    <a:stretch>
                      <a:fillRect/>
                    </a:stretch>
                  </pic:blipFill>
                  <pic:spPr>
                    <a:xfrm>
                      <a:off x="0" y="0"/>
                      <a:ext cx="5304672" cy="6243638"/>
                    </a:xfrm>
                    <a:prstGeom prst="rect">
                      <a:avLst/>
                    </a:prstGeom>
                    <a:ln/>
                  </pic:spPr>
                </pic:pic>
              </a:graphicData>
            </a:graphic>
          </wp:inline>
        </w:drawing>
      </w:r>
    </w:p>
    <w:p w:rsidR="00640C00" w:rsidRDefault="00640C00">
      <w:pPr>
        <w:pStyle w:val="Heading1"/>
        <w:jc w:val="center"/>
        <w:rPr>
          <w:b/>
        </w:rPr>
      </w:pPr>
      <w:bookmarkStart w:id="31" w:name="_qc5qzdy76f8m" w:colFirst="0" w:colLast="0"/>
      <w:bookmarkEnd w:id="31"/>
    </w:p>
    <w:p w:rsidR="00640C00" w:rsidRDefault="00640C00">
      <w:pPr>
        <w:pStyle w:val="Heading1"/>
        <w:rPr>
          <w:b/>
        </w:rPr>
      </w:pPr>
      <w:bookmarkStart w:id="32" w:name="_vpz84rj1loh8" w:colFirst="0" w:colLast="0"/>
      <w:bookmarkEnd w:id="32"/>
    </w:p>
    <w:p w:rsidR="00640C00" w:rsidRDefault="00640C00">
      <w:pPr>
        <w:pStyle w:val="Heading1"/>
        <w:rPr>
          <w:b/>
        </w:rPr>
      </w:pPr>
      <w:bookmarkStart w:id="33" w:name="_2oixdhi4syvd" w:colFirst="0" w:colLast="0"/>
      <w:bookmarkEnd w:id="33"/>
    </w:p>
    <w:p w:rsidR="00640C00" w:rsidRDefault="00000000">
      <w:pPr>
        <w:pStyle w:val="Heading1"/>
        <w:jc w:val="center"/>
        <w:rPr>
          <w:b/>
        </w:rPr>
      </w:pPr>
      <w:bookmarkStart w:id="34" w:name="_dpu943rq1fyd" w:colFirst="0" w:colLast="0"/>
      <w:bookmarkEnd w:id="34"/>
      <w:r>
        <w:rPr>
          <w:b/>
        </w:rPr>
        <w:lastRenderedPageBreak/>
        <w:t>ADVANTAGES &amp; DISADVANTAGES</w:t>
      </w:r>
    </w:p>
    <w:p w:rsidR="00640C00" w:rsidRDefault="00000000">
      <w:pPr>
        <w:rPr>
          <w:b/>
          <w:sz w:val="24"/>
          <w:szCs w:val="24"/>
        </w:rPr>
      </w:pPr>
      <w:r>
        <w:rPr>
          <w:b/>
          <w:sz w:val="24"/>
          <w:szCs w:val="24"/>
        </w:rPr>
        <w:t>Advantages</w:t>
      </w:r>
    </w:p>
    <w:p w:rsidR="00640C00" w:rsidRDefault="00000000">
      <w:pPr>
        <w:numPr>
          <w:ilvl w:val="0"/>
          <w:numId w:val="4"/>
        </w:numPr>
        <w:rPr>
          <w:sz w:val="24"/>
          <w:szCs w:val="24"/>
        </w:rPr>
      </w:pPr>
      <w:r>
        <w:rPr>
          <w:sz w:val="24"/>
          <w:szCs w:val="24"/>
        </w:rPr>
        <w:t>Accurate Predictions: IBM Watson's machine learning capabilities enable accurate predictions of car performance, considering various factors and variables.</w:t>
      </w:r>
    </w:p>
    <w:p w:rsidR="00640C00" w:rsidRDefault="00000000">
      <w:pPr>
        <w:numPr>
          <w:ilvl w:val="0"/>
          <w:numId w:val="4"/>
        </w:numPr>
        <w:rPr>
          <w:sz w:val="24"/>
          <w:szCs w:val="24"/>
        </w:rPr>
      </w:pPr>
      <w:r>
        <w:rPr>
          <w:sz w:val="24"/>
          <w:szCs w:val="24"/>
        </w:rPr>
        <w:t>Real-time Insights: The system can provide real-time insights into car performance, allowing for immediate adjustments or interventions to optimize performance</w:t>
      </w:r>
    </w:p>
    <w:p w:rsidR="00640C00" w:rsidRDefault="00000000">
      <w:pPr>
        <w:numPr>
          <w:ilvl w:val="0"/>
          <w:numId w:val="4"/>
        </w:numPr>
        <w:rPr>
          <w:sz w:val="24"/>
          <w:szCs w:val="24"/>
        </w:rPr>
      </w:pPr>
      <w:r>
        <w:rPr>
          <w:sz w:val="24"/>
          <w:szCs w:val="24"/>
        </w:rPr>
        <w:t>Enhanced Safety: By predicting performance characteristics, drivers can make informed decisions, improving safety by adjusting driving behavior or avoiding potentially risky situations.</w:t>
      </w:r>
    </w:p>
    <w:p w:rsidR="00640C00" w:rsidRDefault="00640C00">
      <w:pPr>
        <w:rPr>
          <w:sz w:val="24"/>
          <w:szCs w:val="24"/>
        </w:rPr>
      </w:pPr>
    </w:p>
    <w:p w:rsidR="00640C00" w:rsidRDefault="00640C00">
      <w:pPr>
        <w:rPr>
          <w:b/>
          <w:sz w:val="24"/>
          <w:szCs w:val="24"/>
        </w:rPr>
      </w:pPr>
    </w:p>
    <w:p w:rsidR="00640C00" w:rsidRDefault="00000000">
      <w:pPr>
        <w:rPr>
          <w:b/>
          <w:sz w:val="24"/>
          <w:szCs w:val="24"/>
        </w:rPr>
      </w:pPr>
      <w:r>
        <w:rPr>
          <w:b/>
          <w:sz w:val="24"/>
          <w:szCs w:val="24"/>
        </w:rPr>
        <w:t>Disadvantages</w:t>
      </w:r>
    </w:p>
    <w:p w:rsidR="00640C00" w:rsidRDefault="00000000">
      <w:pPr>
        <w:numPr>
          <w:ilvl w:val="0"/>
          <w:numId w:val="5"/>
        </w:numPr>
        <w:rPr>
          <w:sz w:val="24"/>
          <w:szCs w:val="24"/>
        </w:rPr>
      </w:pPr>
      <w:r>
        <w:rPr>
          <w:sz w:val="24"/>
          <w:szCs w:val="24"/>
        </w:rPr>
        <w:t>Data Dependency: Accurate predictions rely on the availability of high-quality and diverse data, including historical performance records, driver behavior, and environmental conditions.</w:t>
      </w:r>
    </w:p>
    <w:p w:rsidR="00640C00" w:rsidRDefault="00000000">
      <w:pPr>
        <w:numPr>
          <w:ilvl w:val="0"/>
          <w:numId w:val="5"/>
        </w:numPr>
        <w:rPr>
          <w:sz w:val="24"/>
          <w:szCs w:val="24"/>
        </w:rPr>
      </w:pPr>
      <w:r>
        <w:rPr>
          <w:sz w:val="24"/>
          <w:szCs w:val="24"/>
        </w:rPr>
        <w:t>Complex Implementation: Implementing a car performance prediction system using IBM Watson requires expertise in machine learning, data analysis, and integration with the existing vehicle infrastructure.</w:t>
      </w:r>
    </w:p>
    <w:p w:rsidR="00640C00" w:rsidRDefault="00000000">
      <w:pPr>
        <w:numPr>
          <w:ilvl w:val="0"/>
          <w:numId w:val="5"/>
        </w:numPr>
        <w:rPr>
          <w:sz w:val="24"/>
          <w:szCs w:val="24"/>
        </w:rPr>
      </w:pPr>
      <w:r>
        <w:rPr>
          <w:sz w:val="24"/>
          <w:szCs w:val="24"/>
        </w:rPr>
        <w:t>Cost: Developing and maintaining a car performance prediction system using IBM Watson can involve significant costs, including the required hardware, software, and ongoing updates and maintenance.</w:t>
      </w:r>
    </w:p>
    <w:p w:rsidR="00640C00" w:rsidRDefault="00640C00"/>
    <w:p w:rsidR="00640C00" w:rsidRDefault="00640C00">
      <w:pPr>
        <w:pStyle w:val="Heading1"/>
        <w:jc w:val="center"/>
        <w:rPr>
          <w:b/>
        </w:rPr>
      </w:pPr>
      <w:bookmarkStart w:id="35" w:name="_7tjgfyj7cc5t" w:colFirst="0" w:colLast="0"/>
      <w:bookmarkEnd w:id="35"/>
    </w:p>
    <w:p w:rsidR="00640C00" w:rsidRDefault="00000000">
      <w:pPr>
        <w:pStyle w:val="Heading1"/>
        <w:jc w:val="center"/>
        <w:rPr>
          <w:b/>
        </w:rPr>
      </w:pPr>
      <w:bookmarkStart w:id="36" w:name="_i8am9duc49lu" w:colFirst="0" w:colLast="0"/>
      <w:bookmarkEnd w:id="36"/>
      <w:r>
        <w:rPr>
          <w:b/>
        </w:rPr>
        <w:t>APPLICATIONS</w:t>
      </w:r>
    </w:p>
    <w:p w:rsidR="00640C00" w:rsidRDefault="00000000">
      <w:pPr>
        <w:numPr>
          <w:ilvl w:val="0"/>
          <w:numId w:val="1"/>
        </w:numPr>
        <w:rPr>
          <w:sz w:val="24"/>
          <w:szCs w:val="24"/>
        </w:rPr>
      </w:pPr>
      <w:r>
        <w:rPr>
          <w:sz w:val="24"/>
          <w:szCs w:val="24"/>
        </w:rPr>
        <w:t>Car manufacturing industry</w:t>
      </w:r>
    </w:p>
    <w:p w:rsidR="00640C00" w:rsidRDefault="00000000">
      <w:pPr>
        <w:numPr>
          <w:ilvl w:val="0"/>
          <w:numId w:val="1"/>
        </w:numPr>
        <w:rPr>
          <w:sz w:val="24"/>
          <w:szCs w:val="24"/>
        </w:rPr>
      </w:pPr>
      <w:r>
        <w:rPr>
          <w:sz w:val="24"/>
          <w:szCs w:val="24"/>
        </w:rPr>
        <w:t>Automotive engineering</w:t>
      </w:r>
    </w:p>
    <w:p w:rsidR="00640C00" w:rsidRDefault="00000000">
      <w:pPr>
        <w:numPr>
          <w:ilvl w:val="0"/>
          <w:numId w:val="1"/>
        </w:numPr>
        <w:rPr>
          <w:sz w:val="24"/>
          <w:szCs w:val="24"/>
        </w:rPr>
      </w:pPr>
      <w:r>
        <w:rPr>
          <w:sz w:val="24"/>
          <w:szCs w:val="24"/>
        </w:rPr>
        <w:t>Racing and motorsports</w:t>
      </w:r>
    </w:p>
    <w:p w:rsidR="00640C00" w:rsidRDefault="00000000">
      <w:pPr>
        <w:numPr>
          <w:ilvl w:val="0"/>
          <w:numId w:val="1"/>
        </w:numPr>
        <w:rPr>
          <w:sz w:val="24"/>
          <w:szCs w:val="24"/>
        </w:rPr>
      </w:pPr>
      <w:r>
        <w:rPr>
          <w:sz w:val="24"/>
          <w:szCs w:val="24"/>
        </w:rPr>
        <w:t>Car enthusiasts, dealerships and rental agencies</w:t>
      </w:r>
    </w:p>
    <w:p w:rsidR="00640C00" w:rsidRDefault="00000000">
      <w:pPr>
        <w:numPr>
          <w:ilvl w:val="0"/>
          <w:numId w:val="1"/>
        </w:numPr>
        <w:rPr>
          <w:sz w:val="24"/>
          <w:szCs w:val="24"/>
        </w:rPr>
      </w:pPr>
      <w:r>
        <w:rPr>
          <w:sz w:val="24"/>
          <w:szCs w:val="24"/>
        </w:rPr>
        <w:t>Insurance companies</w:t>
      </w:r>
    </w:p>
    <w:p w:rsidR="00640C00" w:rsidRDefault="00000000">
      <w:pPr>
        <w:numPr>
          <w:ilvl w:val="0"/>
          <w:numId w:val="1"/>
        </w:numPr>
        <w:rPr>
          <w:sz w:val="24"/>
          <w:szCs w:val="24"/>
        </w:rPr>
      </w:pPr>
      <w:r>
        <w:rPr>
          <w:sz w:val="24"/>
          <w:szCs w:val="24"/>
        </w:rPr>
        <w:t>Research and academia and autonomous vehicles</w:t>
      </w:r>
    </w:p>
    <w:p w:rsidR="00640C00" w:rsidRDefault="00640C00"/>
    <w:p w:rsidR="00640C00" w:rsidRDefault="00640C00"/>
    <w:p w:rsidR="00640C00" w:rsidRDefault="00640C00"/>
    <w:p w:rsidR="00640C00" w:rsidRDefault="00000000">
      <w:pPr>
        <w:pStyle w:val="Heading1"/>
        <w:jc w:val="center"/>
        <w:rPr>
          <w:b/>
        </w:rPr>
      </w:pPr>
      <w:bookmarkStart w:id="37" w:name="_ernp82q9hnp" w:colFirst="0" w:colLast="0"/>
      <w:bookmarkEnd w:id="37"/>
      <w:r>
        <w:rPr>
          <w:b/>
        </w:rPr>
        <w:lastRenderedPageBreak/>
        <w:t>CONCLUSION</w:t>
      </w:r>
    </w:p>
    <w:p w:rsidR="00640C00" w:rsidRDefault="00000000">
      <w:pPr>
        <w:rPr>
          <w:sz w:val="24"/>
          <w:szCs w:val="24"/>
        </w:rPr>
      </w:pPr>
      <w:r>
        <w:rPr>
          <w:sz w:val="24"/>
          <w:szCs w:val="24"/>
        </w:rPr>
        <w:t>Through the acquisition and preprocessing of car performance datasets, the project allows for comprehensive analysis and feature engineering to identify the most influential factors affecting car performance. By applying appropriate feature scaling techniques, the project ensures that the predictive models can effectively handle different scales and ranges of features.</w:t>
      </w:r>
    </w:p>
    <w:p w:rsidR="00640C00" w:rsidRDefault="00640C00">
      <w:pPr>
        <w:rPr>
          <w:sz w:val="24"/>
          <w:szCs w:val="24"/>
        </w:rPr>
      </w:pPr>
    </w:p>
    <w:p w:rsidR="00640C00" w:rsidRDefault="00000000">
      <w:pPr>
        <w:rPr>
          <w:sz w:val="24"/>
          <w:szCs w:val="24"/>
        </w:rPr>
      </w:pPr>
      <w:r>
        <w:rPr>
          <w:sz w:val="24"/>
          <w:szCs w:val="24"/>
        </w:rPr>
        <w:t>The development and evaluation of machine learning models empower car manufacturers, automotive engineers, and enthusiasts to make informed decisions during the design, development, and customization processes. The optimized models provide accurate predictions, helping improve car performance, efficiency, and the overall driving experience.</w:t>
      </w:r>
    </w:p>
    <w:p w:rsidR="00640C00" w:rsidRDefault="00640C00"/>
    <w:p w:rsidR="00640C00" w:rsidRDefault="00000000">
      <w:pPr>
        <w:pStyle w:val="Heading1"/>
        <w:jc w:val="center"/>
        <w:rPr>
          <w:b/>
        </w:rPr>
      </w:pPr>
      <w:bookmarkStart w:id="38" w:name="_v9b3hkvly456" w:colFirst="0" w:colLast="0"/>
      <w:bookmarkEnd w:id="38"/>
      <w:r>
        <w:rPr>
          <w:b/>
        </w:rPr>
        <w:t>FUTURE SCOPE</w:t>
      </w:r>
    </w:p>
    <w:p w:rsidR="00640C00" w:rsidRDefault="00000000">
      <w:pPr>
        <w:rPr>
          <w:sz w:val="24"/>
          <w:szCs w:val="24"/>
        </w:rPr>
      </w:pPr>
      <w:r>
        <w:rPr>
          <w:sz w:val="24"/>
          <w:szCs w:val="24"/>
        </w:rPr>
        <w:t xml:space="preserve">The future scope of the car performance prediction project is promising. Advancements in machine learning and data analytics, coupled with the growing availability of high-quality car performance data, offer opportunities for further development. The project can be expanded to incorporate more advanced modeling techniques, including deep learning and ensemble methods, to enhance prediction accuracy. Integration with real-time data sources and sensor data from connected cars can enable real-time performance monitoring and adaptive predictions. Furthermore, incorporating interpretability techniques can provide actionable insights into the factors driving performance predictions. The project's future scope lies in continually refining and expanding the models, integrating emerging technologies, and addressing evolving industry needs to further enhance car performance prediction </w:t>
      </w:r>
      <w:proofErr w:type="spellStart"/>
      <w:proofErr w:type="gramStart"/>
      <w:r>
        <w:rPr>
          <w:sz w:val="24"/>
          <w:szCs w:val="24"/>
        </w:rPr>
        <w:t>capabilities.Additionally</w:t>
      </w:r>
      <w:proofErr w:type="spellEnd"/>
      <w:proofErr w:type="gramEnd"/>
      <w:r>
        <w:rPr>
          <w:sz w:val="24"/>
          <w:szCs w:val="24"/>
        </w:rPr>
        <w:t xml:space="preserve"> involving safety and security of the users and also a fine selection of the product for the users and what they </w:t>
      </w:r>
      <w:proofErr w:type="spellStart"/>
      <w:r>
        <w:rPr>
          <w:sz w:val="24"/>
          <w:szCs w:val="24"/>
        </w:rPr>
        <w:t>wanna</w:t>
      </w:r>
      <w:proofErr w:type="spellEnd"/>
      <w:r>
        <w:rPr>
          <w:sz w:val="24"/>
          <w:szCs w:val="24"/>
        </w:rPr>
        <w:t xml:space="preserve"> purchase by having their own pre purchase analysis of a car and its data driven approach of performance </w:t>
      </w:r>
    </w:p>
    <w:p w:rsidR="00640C00" w:rsidRDefault="00640C00"/>
    <w:p w:rsidR="00640C00" w:rsidRDefault="00640C00">
      <w:pPr>
        <w:pStyle w:val="Heading1"/>
        <w:jc w:val="center"/>
        <w:rPr>
          <w:b/>
        </w:rPr>
      </w:pPr>
      <w:bookmarkStart w:id="39" w:name="_sdiao8lj3sdf" w:colFirst="0" w:colLast="0"/>
      <w:bookmarkEnd w:id="39"/>
    </w:p>
    <w:p w:rsidR="00640C00" w:rsidRDefault="00640C00"/>
    <w:p w:rsidR="00640C00" w:rsidRDefault="00640C00"/>
    <w:p w:rsidR="00640C00" w:rsidRDefault="00000000">
      <w:pPr>
        <w:pStyle w:val="Heading1"/>
        <w:jc w:val="center"/>
        <w:rPr>
          <w:b/>
        </w:rPr>
      </w:pPr>
      <w:bookmarkStart w:id="40" w:name="_q8fr9plfkkso" w:colFirst="0" w:colLast="0"/>
      <w:bookmarkEnd w:id="40"/>
      <w:r>
        <w:rPr>
          <w:b/>
        </w:rPr>
        <w:lastRenderedPageBreak/>
        <w:t>BIBLIOGRAPHY</w:t>
      </w:r>
    </w:p>
    <w:bookmarkStart w:id="41" w:name="_7r2fza28hd9d" w:colFirst="0" w:colLast="0"/>
    <w:bookmarkEnd w:id="41"/>
    <w:p w:rsidR="00640C00" w:rsidRDefault="00000000">
      <w:pPr>
        <w:pStyle w:val="Heading2"/>
        <w:numPr>
          <w:ilvl w:val="0"/>
          <w:numId w:val="7"/>
        </w:numPr>
        <w:spacing w:after="0"/>
        <w:rPr>
          <w:sz w:val="24"/>
          <w:szCs w:val="24"/>
        </w:rPr>
      </w:pPr>
      <w:r>
        <w:fldChar w:fldCharType="begin"/>
      </w:r>
      <w:r>
        <w:instrText>HYPERLINK "https://numpy.org/doc/" \h</w:instrText>
      </w:r>
      <w:r>
        <w:fldChar w:fldCharType="separate"/>
      </w:r>
      <w:r>
        <w:rPr>
          <w:color w:val="1155CC"/>
          <w:sz w:val="24"/>
          <w:szCs w:val="24"/>
          <w:u w:val="single"/>
        </w:rPr>
        <w:t>https://numpy.org/doc/</w:t>
      </w:r>
      <w:r>
        <w:rPr>
          <w:color w:val="1155CC"/>
          <w:sz w:val="24"/>
          <w:szCs w:val="24"/>
          <w:u w:val="single"/>
        </w:rPr>
        <w:fldChar w:fldCharType="end"/>
      </w:r>
    </w:p>
    <w:p w:rsidR="00640C00" w:rsidRDefault="00000000">
      <w:pPr>
        <w:numPr>
          <w:ilvl w:val="0"/>
          <w:numId w:val="7"/>
        </w:numPr>
        <w:rPr>
          <w:sz w:val="24"/>
          <w:szCs w:val="24"/>
        </w:rPr>
      </w:pPr>
      <w:hyperlink r:id="rId20">
        <w:r>
          <w:rPr>
            <w:color w:val="1155CC"/>
            <w:sz w:val="24"/>
            <w:szCs w:val="24"/>
            <w:u w:val="single"/>
          </w:rPr>
          <w:t>https://pandas.pydata.org/docs/</w:t>
        </w:r>
      </w:hyperlink>
    </w:p>
    <w:p w:rsidR="00640C00" w:rsidRDefault="00000000">
      <w:pPr>
        <w:numPr>
          <w:ilvl w:val="0"/>
          <w:numId w:val="7"/>
        </w:numPr>
        <w:rPr>
          <w:sz w:val="24"/>
          <w:szCs w:val="24"/>
        </w:rPr>
      </w:pPr>
      <w:hyperlink r:id="rId21">
        <w:r>
          <w:rPr>
            <w:color w:val="1155CC"/>
            <w:sz w:val="24"/>
            <w:szCs w:val="24"/>
            <w:u w:val="single"/>
          </w:rPr>
          <w:t>https://matplotlib.org/3.5.3/api/_as_gen/matplotlib.pyplot.html</w:t>
        </w:r>
      </w:hyperlink>
    </w:p>
    <w:p w:rsidR="00640C00" w:rsidRDefault="00000000">
      <w:pPr>
        <w:numPr>
          <w:ilvl w:val="0"/>
          <w:numId w:val="7"/>
        </w:numPr>
        <w:rPr>
          <w:sz w:val="24"/>
          <w:szCs w:val="24"/>
        </w:rPr>
      </w:pPr>
      <w:hyperlink r:id="rId22">
        <w:r>
          <w:rPr>
            <w:color w:val="1155CC"/>
            <w:sz w:val="24"/>
            <w:szCs w:val="24"/>
            <w:u w:val="single"/>
          </w:rPr>
          <w:t>https://seaborn.pydata.org/</w:t>
        </w:r>
      </w:hyperlink>
    </w:p>
    <w:p w:rsidR="00640C00" w:rsidRDefault="00000000">
      <w:pPr>
        <w:numPr>
          <w:ilvl w:val="0"/>
          <w:numId w:val="7"/>
        </w:numPr>
        <w:rPr>
          <w:sz w:val="24"/>
          <w:szCs w:val="24"/>
        </w:rPr>
      </w:pPr>
      <w:hyperlink r:id="rId23">
        <w:r>
          <w:rPr>
            <w:color w:val="1155CC"/>
            <w:sz w:val="24"/>
            <w:szCs w:val="24"/>
            <w:u w:val="single"/>
          </w:rPr>
          <w:t>https://scikit-learn.org/stable/modules/generated/sklearn.preprocessing.LabelEncoder.html</w:t>
        </w:r>
      </w:hyperlink>
    </w:p>
    <w:p w:rsidR="00640C00" w:rsidRDefault="00000000">
      <w:pPr>
        <w:numPr>
          <w:ilvl w:val="0"/>
          <w:numId w:val="7"/>
        </w:numPr>
        <w:rPr>
          <w:sz w:val="24"/>
          <w:szCs w:val="24"/>
        </w:rPr>
      </w:pPr>
      <w:hyperlink r:id="rId24">
        <w:r>
          <w:rPr>
            <w:color w:val="1155CC"/>
            <w:sz w:val="24"/>
            <w:szCs w:val="24"/>
            <w:u w:val="single"/>
          </w:rPr>
          <w:t>https://scikit-learn.org/stable/modules/generated/sklearn.linear_model.LinearRegression.html</w:t>
        </w:r>
      </w:hyperlink>
    </w:p>
    <w:p w:rsidR="00640C00" w:rsidRDefault="00000000">
      <w:pPr>
        <w:numPr>
          <w:ilvl w:val="0"/>
          <w:numId w:val="7"/>
        </w:numPr>
        <w:rPr>
          <w:sz w:val="24"/>
          <w:szCs w:val="24"/>
        </w:rPr>
      </w:pPr>
      <w:hyperlink r:id="rId25">
        <w:r>
          <w:rPr>
            <w:color w:val="1155CC"/>
            <w:sz w:val="24"/>
            <w:szCs w:val="24"/>
            <w:u w:val="single"/>
          </w:rPr>
          <w:t>https://scikit-learn.org/stable/modules/generated/sklearn.svm.SVR.html</w:t>
        </w:r>
      </w:hyperlink>
    </w:p>
    <w:p w:rsidR="00640C00" w:rsidRDefault="00000000">
      <w:pPr>
        <w:numPr>
          <w:ilvl w:val="0"/>
          <w:numId w:val="7"/>
        </w:numPr>
        <w:rPr>
          <w:sz w:val="24"/>
          <w:szCs w:val="24"/>
        </w:rPr>
      </w:pPr>
      <w:hyperlink r:id="rId26">
        <w:r>
          <w:rPr>
            <w:color w:val="1155CC"/>
            <w:sz w:val="24"/>
            <w:szCs w:val="24"/>
            <w:u w:val="single"/>
          </w:rPr>
          <w:t>https://scikit-learn.org/stable/modules/generated/sklearn.neighbors.KNeighborsRegressor.html</w:t>
        </w:r>
      </w:hyperlink>
    </w:p>
    <w:p w:rsidR="00640C00" w:rsidRDefault="00000000">
      <w:pPr>
        <w:numPr>
          <w:ilvl w:val="0"/>
          <w:numId w:val="7"/>
        </w:numPr>
        <w:rPr>
          <w:sz w:val="24"/>
          <w:szCs w:val="24"/>
        </w:rPr>
      </w:pPr>
      <w:hyperlink r:id="rId27">
        <w:r>
          <w:rPr>
            <w:color w:val="1155CC"/>
            <w:sz w:val="24"/>
            <w:szCs w:val="24"/>
            <w:u w:val="single"/>
          </w:rPr>
          <w:t>https://scikit-learn.org/stable/modules/generated/sklearn.ensemble.RandomForestRegressor.html</w:t>
        </w:r>
      </w:hyperlink>
    </w:p>
    <w:p w:rsidR="00640C00" w:rsidRDefault="00000000">
      <w:pPr>
        <w:numPr>
          <w:ilvl w:val="0"/>
          <w:numId w:val="7"/>
        </w:numPr>
        <w:rPr>
          <w:sz w:val="24"/>
          <w:szCs w:val="24"/>
        </w:rPr>
      </w:pPr>
      <w:hyperlink r:id="rId28">
        <w:r>
          <w:rPr>
            <w:color w:val="1155CC"/>
            <w:sz w:val="24"/>
            <w:szCs w:val="24"/>
            <w:u w:val="single"/>
          </w:rPr>
          <w:t>https://scikit-learn.org/stable/modules/model_evaluation.html</w:t>
        </w:r>
      </w:hyperlink>
    </w:p>
    <w:p w:rsidR="00640C00" w:rsidRDefault="00000000">
      <w:pPr>
        <w:numPr>
          <w:ilvl w:val="0"/>
          <w:numId w:val="7"/>
        </w:numPr>
        <w:rPr>
          <w:sz w:val="24"/>
          <w:szCs w:val="24"/>
        </w:rPr>
      </w:pPr>
      <w:hyperlink r:id="rId29">
        <w:r>
          <w:rPr>
            <w:color w:val="1155CC"/>
            <w:sz w:val="24"/>
            <w:szCs w:val="24"/>
            <w:u w:val="single"/>
          </w:rPr>
          <w:t>https://www.researchgate.net/publication/277830894_The_Concept_to_Measure_the_Overall_Car_Performance</w:t>
        </w:r>
      </w:hyperlink>
    </w:p>
    <w:p w:rsidR="00640C00" w:rsidRDefault="00000000">
      <w:pPr>
        <w:numPr>
          <w:ilvl w:val="0"/>
          <w:numId w:val="7"/>
        </w:numPr>
        <w:rPr>
          <w:sz w:val="24"/>
          <w:szCs w:val="24"/>
        </w:rPr>
      </w:pPr>
      <w:hyperlink r:id="rId30">
        <w:r>
          <w:rPr>
            <w:color w:val="1155CC"/>
            <w:sz w:val="24"/>
            <w:szCs w:val="24"/>
            <w:u w:val="single"/>
          </w:rPr>
          <w:t>https://www.sciencedirect.com/science/article/abs/pii/S0263224117304554</w:t>
        </w:r>
      </w:hyperlink>
    </w:p>
    <w:p w:rsidR="00640C00" w:rsidRDefault="00000000">
      <w:pPr>
        <w:numPr>
          <w:ilvl w:val="0"/>
          <w:numId w:val="7"/>
        </w:numPr>
        <w:rPr>
          <w:sz w:val="24"/>
          <w:szCs w:val="24"/>
        </w:rPr>
      </w:pPr>
      <w:hyperlink r:id="rId31">
        <w:r>
          <w:rPr>
            <w:color w:val="1155CC"/>
            <w:sz w:val="24"/>
            <w:szCs w:val="24"/>
            <w:u w:val="single"/>
          </w:rPr>
          <w:t>https://www.sciencedirect.com/science/article/pii/S2666790821002007</w:t>
        </w:r>
      </w:hyperlink>
    </w:p>
    <w:p w:rsidR="00640C00" w:rsidRDefault="00640C00">
      <w:pPr>
        <w:rPr>
          <w:sz w:val="24"/>
          <w:szCs w:val="24"/>
        </w:rPr>
      </w:pPr>
    </w:p>
    <w:p w:rsidR="00640C00" w:rsidRDefault="00640C00">
      <w:pPr>
        <w:rPr>
          <w:sz w:val="24"/>
          <w:szCs w:val="24"/>
        </w:rPr>
      </w:pPr>
    </w:p>
    <w:p w:rsidR="00640C00" w:rsidRDefault="00640C00">
      <w:pPr>
        <w:rPr>
          <w:sz w:val="24"/>
          <w:szCs w:val="24"/>
        </w:rPr>
      </w:pPr>
    </w:p>
    <w:p w:rsidR="00640C00" w:rsidRDefault="00000000">
      <w:pPr>
        <w:pStyle w:val="Heading2"/>
        <w:jc w:val="center"/>
        <w:rPr>
          <w:b/>
          <w:sz w:val="36"/>
          <w:szCs w:val="36"/>
        </w:rPr>
      </w:pPr>
      <w:bookmarkStart w:id="42" w:name="_i8cvj65fxac3" w:colFirst="0" w:colLast="0"/>
      <w:bookmarkEnd w:id="42"/>
      <w:r>
        <w:rPr>
          <w:b/>
          <w:sz w:val="36"/>
          <w:szCs w:val="36"/>
        </w:rPr>
        <w:t>APPENDIX</w:t>
      </w:r>
    </w:p>
    <w:p w:rsidR="00640C00" w:rsidRDefault="00000000">
      <w:pPr>
        <w:rPr>
          <w:b/>
          <w:sz w:val="28"/>
          <w:szCs w:val="28"/>
        </w:rPr>
      </w:pPr>
      <w:r>
        <w:rPr>
          <w:b/>
          <w:sz w:val="28"/>
          <w:szCs w:val="28"/>
        </w:rPr>
        <w:t>Source Code</w:t>
      </w:r>
    </w:p>
    <w:p w:rsidR="00640C00" w:rsidRDefault="00000000">
      <w:pPr>
        <w:rPr>
          <w:b/>
        </w:rPr>
      </w:pPr>
      <w:proofErr w:type="spellStart"/>
      <w:r>
        <w:rPr>
          <w:b/>
        </w:rPr>
        <w:t>Car_Performance_</w:t>
      </w:r>
      <w:proofErr w:type="gramStart"/>
      <w:r>
        <w:rPr>
          <w:b/>
        </w:rPr>
        <w:t>Prediction.ipynb</w:t>
      </w:r>
      <w:proofErr w:type="spellEnd"/>
      <w:r>
        <w:rPr>
          <w:b/>
        </w:rPr>
        <w:t xml:space="preserve"> :</w:t>
      </w:r>
      <w:proofErr w:type="gramEnd"/>
      <w:r>
        <w:rPr>
          <w:b/>
        </w:rPr>
        <w:t xml:space="preserve"> </w:t>
      </w:r>
      <w:hyperlink r:id="rId32">
        <w:r>
          <w:rPr>
            <w:b/>
            <w:color w:val="1155CC"/>
            <w:u w:val="single"/>
          </w:rPr>
          <w:t>https://github.com/Rixhi7/Car-Performance-Prediction-Project/blob/main/Car_Performance_Prediction.ipynb</w:t>
        </w:r>
      </w:hyperlink>
    </w:p>
    <w:p w:rsidR="00640C00" w:rsidRDefault="00640C00">
      <w:pPr>
        <w:rPr>
          <w:b/>
        </w:rPr>
      </w:pPr>
    </w:p>
    <w:p w:rsidR="00640C00" w:rsidRDefault="00000000">
      <w:pPr>
        <w:rPr>
          <w:b/>
        </w:rPr>
      </w:pPr>
      <w:proofErr w:type="gramStart"/>
      <w:r>
        <w:rPr>
          <w:b/>
        </w:rPr>
        <w:t>app.py :</w:t>
      </w:r>
      <w:proofErr w:type="gramEnd"/>
      <w:r>
        <w:rPr>
          <w:b/>
        </w:rPr>
        <w:t xml:space="preserve"> </w:t>
      </w:r>
      <w:hyperlink r:id="rId33">
        <w:r>
          <w:rPr>
            <w:b/>
            <w:color w:val="1155CC"/>
            <w:u w:val="single"/>
          </w:rPr>
          <w:t>https://github.com/Rixhi7/Car-Performance-Prediction-Project/blob/main/app.py</w:t>
        </w:r>
      </w:hyperlink>
    </w:p>
    <w:p w:rsidR="00640C00" w:rsidRDefault="00640C00">
      <w:pPr>
        <w:rPr>
          <w:b/>
        </w:rPr>
      </w:pPr>
    </w:p>
    <w:p w:rsidR="00640C00" w:rsidRDefault="00000000">
      <w:pPr>
        <w:rPr>
          <w:b/>
        </w:rPr>
      </w:pPr>
      <w:proofErr w:type="gramStart"/>
      <w:r>
        <w:rPr>
          <w:b/>
        </w:rPr>
        <w:t>finalweb.html :</w:t>
      </w:r>
      <w:proofErr w:type="gramEnd"/>
      <w:r>
        <w:rPr>
          <w:b/>
        </w:rPr>
        <w:t xml:space="preserve"> </w:t>
      </w:r>
      <w:hyperlink r:id="rId34">
        <w:r>
          <w:rPr>
            <w:b/>
            <w:color w:val="1155CC"/>
            <w:u w:val="single"/>
          </w:rPr>
          <w:t>https://github.com/Rixhi7/Car-Performance-Prediction-Project/blob/main/finalweb.html</w:t>
        </w:r>
      </w:hyperlink>
    </w:p>
    <w:p w:rsidR="00640C00" w:rsidRDefault="00640C00">
      <w:pPr>
        <w:rPr>
          <w:b/>
        </w:rPr>
      </w:pPr>
    </w:p>
    <w:p w:rsidR="00640C00" w:rsidRDefault="00640C00"/>
    <w:p w:rsidR="00640C00" w:rsidRDefault="00640C00"/>
    <w:p w:rsidR="00640C00" w:rsidRDefault="00640C00"/>
    <w:sectPr w:rsidR="00640C00">
      <w:pgSz w:w="12240" w:h="15840"/>
      <w:pgMar w:top="1440" w:right="1440" w:bottom="1440" w:left="1440" w:header="144"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7A31B2" w:rsidRDefault="007A31B2">
      <w:pPr>
        <w:spacing w:line="240" w:lineRule="auto"/>
      </w:pPr>
      <w:r>
        <w:separator/>
      </w:r>
    </w:p>
  </w:endnote>
  <w:endnote w:type="continuationSeparator" w:id="0">
    <w:p w:rsidR="007A31B2" w:rsidRDefault="007A31B2">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AFF" w:usb1="C0007843"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9F0341" w:rsidRDefault="009F0341" w:rsidP="00C71E3C">
    <w:pPr>
      <w:pStyle w:val="Footer"/>
      <w:rPr>
        <w:caps/>
        <w:noProof/>
        <w:color w:val="4F81BD" w:themeColor="accent1"/>
      </w:rPr>
      <w:pPrChange w:id="0" w:author="Microsoft Office User" w:date="2023-06-30T00:41:00Z">
        <w:pPr>
          <w:pStyle w:val="Footer"/>
          <w:jc w:val="center"/>
        </w:pPr>
      </w:pPrChange>
    </w:pPr>
    <w:del w:id="1" w:author="Microsoft Office User" w:date="2023-06-30T00:41:00Z">
      <w:r w:rsidDel="00C71E3C">
        <w:rPr>
          <w:caps/>
          <w:color w:val="4F81BD" w:themeColor="accent1"/>
        </w:rPr>
        <w:fldChar w:fldCharType="begin"/>
      </w:r>
      <w:r w:rsidDel="00C71E3C">
        <w:rPr>
          <w:caps/>
          <w:color w:val="4F81BD" w:themeColor="accent1"/>
        </w:rPr>
        <w:delInstrText xml:space="preserve"> PAGE   \* MERGEFORMAT </w:delInstrText>
      </w:r>
      <w:r w:rsidDel="00C71E3C">
        <w:rPr>
          <w:caps/>
          <w:color w:val="4F81BD" w:themeColor="accent1"/>
        </w:rPr>
        <w:fldChar w:fldCharType="separate"/>
      </w:r>
      <w:r w:rsidDel="00C71E3C">
        <w:rPr>
          <w:caps/>
          <w:noProof/>
          <w:color w:val="4F81BD" w:themeColor="accent1"/>
        </w:rPr>
        <w:delText>2</w:delText>
      </w:r>
      <w:r w:rsidDel="00C71E3C">
        <w:rPr>
          <w:caps/>
          <w:noProof/>
          <w:color w:val="4F81BD" w:themeColor="accent1"/>
        </w:rPr>
        <w:fldChar w:fldCharType="end"/>
      </w:r>
    </w:del>
  </w:p>
  <w:p w:rsidR="00640C00" w:rsidRDefault="00640C00"/>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7A31B2" w:rsidRDefault="007A31B2">
      <w:pPr>
        <w:spacing w:line="240" w:lineRule="auto"/>
      </w:pPr>
      <w:r>
        <w:separator/>
      </w:r>
    </w:p>
  </w:footnote>
  <w:footnote w:type="continuationSeparator" w:id="0">
    <w:p w:rsidR="007A31B2" w:rsidRDefault="007A31B2">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640C00" w:rsidRDefault="00000000">
    <w:r>
      <w:rPr>
        <w:noProof/>
      </w:rPr>
      <mc:AlternateContent>
        <mc:Choice Requires="wps">
          <w:drawing>
            <wp:anchor distT="114300" distB="114300" distL="114300" distR="114300" simplePos="0" relativeHeight="251658240" behindDoc="1" locked="0" layoutInCell="1" hidden="0" allowOverlap="1">
              <wp:simplePos x="0" y="0"/>
              <wp:positionH relativeFrom="column">
                <wp:posOffset>-457199</wp:posOffset>
              </wp:positionH>
              <wp:positionV relativeFrom="paragraph">
                <wp:posOffset>723900</wp:posOffset>
              </wp:positionV>
              <wp:extent cx="6848475" cy="8762048"/>
              <wp:effectExtent l="0" t="0" r="0" b="0"/>
              <wp:wrapNone/>
              <wp:docPr id="1" name="Rectangle 1"/>
              <wp:cNvGraphicFramePr/>
              <a:graphic xmlns:a="http://schemas.openxmlformats.org/drawingml/2006/main">
                <a:graphicData uri="http://schemas.microsoft.com/office/word/2010/wordprocessingShape">
                  <wps:wsp>
                    <wps:cNvSpPr/>
                    <wps:spPr>
                      <a:xfrm>
                        <a:off x="2060650" y="1451600"/>
                        <a:ext cx="2822100" cy="3745800"/>
                      </a:xfrm>
                      <a:prstGeom prst="rect">
                        <a:avLst/>
                      </a:prstGeom>
                      <a:noFill/>
                      <a:ln w="9525" cap="flat" cmpd="sng">
                        <a:solidFill>
                          <a:srgbClr val="000000"/>
                        </a:solidFill>
                        <a:prstDash val="solid"/>
                        <a:round/>
                        <a:headEnd type="none" w="sm" len="sm"/>
                        <a:tailEnd type="none" w="sm" len="sm"/>
                      </a:ln>
                    </wps:spPr>
                    <wps:txbx>
                      <w:txbxContent>
                        <w:p w:rsidR="00640C00" w:rsidRDefault="00640C00">
                          <w:pPr>
                            <w:spacing w:line="240" w:lineRule="auto"/>
                            <w:textDirection w:val="btLr"/>
                          </w:pPr>
                        </w:p>
                      </w:txbxContent>
                    </wps:txbx>
                    <wps:bodyPr spcFirstLastPara="1" wrap="square" lIns="91425" tIns="91425" rIns="91425" bIns="91425" anchor="ctr" anchorCtr="0">
                      <a:noAutofit/>
                    </wps:bodyPr>
                  </wps:wsp>
                </a:graphicData>
              </a:graphic>
            </wp:anchor>
          </w:drawing>
        </mc:Choice>
        <mc:Fallback>
          <w:pict>
            <v:rect id="Rectangle 1" o:spid="_x0000_s1026" style="position:absolute;margin-left:-36pt;margin-top:57pt;width:539.25pt;height:689.95pt;z-index:-251658240;visibility:visible;mso-wrap-style:square;mso-wrap-distance-left:9pt;mso-wrap-distance-top:9pt;mso-wrap-distance-right:9pt;mso-wrap-distance-bottom:9pt;mso-position-horizontal:absolute;mso-position-horizontal-relative:text;mso-position-vertical:absolute;mso-position-vertical-relative:text;v-text-anchor:middle" o:gfxdata="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" filled="f">
              <v:stroke startarrowwidth="narrow" startarrowlength="short" endarrowwidth="narrow" endarrowlength="short" joinstyle="round"/>
              <v:textbox inset="2.53958mm,2.53958mm,2.53958mm,2.53958mm">
                <w:txbxContent>
                  <w:p w:rsidR="00640C00" w:rsidRDefault="00640C00">
                    <w:pPr>
                      <w:spacing w:line="240" w:lineRule="auto"/>
                      <w:textDirection w:val="btLr"/>
                    </w:pPr>
                  </w:p>
                </w:txbxContent>
              </v:textbox>
            </v:rect>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871D8B"/>
    <w:multiLevelType w:val="multilevel"/>
    <w:tmpl w:val="336047DC"/>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1" w15:restartNumberingAfterBreak="0">
    <w:nsid w:val="06884C77"/>
    <w:multiLevelType w:val="multilevel"/>
    <w:tmpl w:val="7D6E80F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15:restartNumberingAfterBreak="0">
    <w:nsid w:val="14053FD6"/>
    <w:multiLevelType w:val="multilevel"/>
    <w:tmpl w:val="49D61DEC"/>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15:restartNumberingAfterBreak="0">
    <w:nsid w:val="48EF3EC1"/>
    <w:multiLevelType w:val="multilevel"/>
    <w:tmpl w:val="655E276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15:restartNumberingAfterBreak="0">
    <w:nsid w:val="4A0F6EB3"/>
    <w:multiLevelType w:val="multilevel"/>
    <w:tmpl w:val="18446EF6"/>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15:restartNumberingAfterBreak="0">
    <w:nsid w:val="686D6E4F"/>
    <w:multiLevelType w:val="multilevel"/>
    <w:tmpl w:val="41FA602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73890F39"/>
    <w:multiLevelType w:val="multilevel"/>
    <w:tmpl w:val="65D86E4A"/>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16cid:durableId="615524878">
    <w:abstractNumId w:val="3"/>
  </w:num>
  <w:num w:numId="2" w16cid:durableId="2076774771">
    <w:abstractNumId w:val="4"/>
  </w:num>
  <w:num w:numId="3" w16cid:durableId="1436511316">
    <w:abstractNumId w:val="5"/>
  </w:num>
  <w:num w:numId="4" w16cid:durableId="427430089">
    <w:abstractNumId w:val="1"/>
  </w:num>
  <w:num w:numId="5" w16cid:durableId="1617836027">
    <w:abstractNumId w:val="2"/>
  </w:num>
  <w:num w:numId="6" w16cid:durableId="1769807174">
    <w:abstractNumId w:val="6"/>
  </w:num>
  <w:num w:numId="7" w16cid:durableId="846016450">
    <w:abstractNumId w:val="0"/>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15:person w15:author="Microsoft Office User">
    <w15:presenceInfo w15:providerId="None" w15:userId="Microsoft Office User"/>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trackRevisions/>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40C00"/>
    <w:rsid w:val="00640C00"/>
    <w:rsid w:val="007A31B2"/>
    <w:rsid w:val="009F0341"/>
    <w:rsid w:val="00C71E3C"/>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5D443E93"/>
  <w15:docId w15:val="{DB16E73A-744B-EC41-8E1C-99DBD77D90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 w:eastAsia="en-GB"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pPr>
      <w:keepNext/>
      <w:keepLines/>
      <w:spacing w:before="400" w:after="120"/>
      <w:outlineLvl w:val="0"/>
    </w:pPr>
    <w:rPr>
      <w:sz w:val="40"/>
      <w:szCs w:val="40"/>
    </w:rPr>
  </w:style>
  <w:style w:type="paragraph" w:styleId="Heading2">
    <w:name w:val="heading 2"/>
    <w:basedOn w:val="Normal"/>
    <w:next w:val="Normal"/>
    <w:uiPriority w:val="9"/>
    <w:unhideWhenUsed/>
    <w:qFormat/>
    <w:pPr>
      <w:keepNext/>
      <w:keepLines/>
      <w:spacing w:before="360" w:after="120"/>
      <w:outlineLvl w:val="1"/>
    </w:pPr>
    <w:rPr>
      <w:sz w:val="32"/>
      <w:szCs w:val="32"/>
    </w:rPr>
  </w:style>
  <w:style w:type="paragraph" w:styleId="Heading3">
    <w:name w:val="heading 3"/>
    <w:basedOn w:val="Normal"/>
    <w:next w:val="Normal"/>
    <w:uiPriority w:val="9"/>
    <w:semiHidden/>
    <w:unhideWhenUsed/>
    <w:qFormat/>
    <w:pPr>
      <w:keepNext/>
      <w:keepLines/>
      <w:spacing w:before="320" w:after="80"/>
      <w:outlineLvl w:val="2"/>
    </w:pPr>
    <w:rPr>
      <w:color w:val="434343"/>
      <w:sz w:val="28"/>
      <w:szCs w:val="28"/>
    </w:rPr>
  </w:style>
  <w:style w:type="paragraph" w:styleId="Heading4">
    <w:name w:val="heading 4"/>
    <w:basedOn w:val="Normal"/>
    <w:next w:val="Normal"/>
    <w:uiPriority w:val="9"/>
    <w:semiHidden/>
    <w:unhideWhenUsed/>
    <w:qFormat/>
    <w:pPr>
      <w:keepNext/>
      <w:keepLines/>
      <w:spacing w:before="280" w:after="80"/>
      <w:outlineLvl w:val="3"/>
    </w:pPr>
    <w:rPr>
      <w:color w:val="666666"/>
      <w:sz w:val="24"/>
      <w:szCs w:val="24"/>
    </w:rPr>
  </w:style>
  <w:style w:type="paragraph" w:styleId="Heading5">
    <w:name w:val="heading 5"/>
    <w:basedOn w:val="Normal"/>
    <w:next w:val="Normal"/>
    <w:uiPriority w:val="9"/>
    <w:semiHidden/>
    <w:unhideWhenUsed/>
    <w:qFormat/>
    <w:pPr>
      <w:keepNext/>
      <w:keepLines/>
      <w:spacing w:before="240" w:after="80"/>
      <w:outlineLvl w:val="4"/>
    </w:pPr>
    <w:rPr>
      <w:color w:val="666666"/>
    </w:rPr>
  </w:style>
  <w:style w:type="paragraph" w:styleId="Heading6">
    <w:name w:val="heading 6"/>
    <w:basedOn w:val="Normal"/>
    <w:next w:val="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after="60"/>
    </w:pPr>
    <w:rPr>
      <w:sz w:val="52"/>
      <w:szCs w:val="52"/>
    </w:rPr>
  </w:style>
  <w:style w:type="paragraph" w:styleId="Subtitle">
    <w:name w:val="Subtitle"/>
    <w:basedOn w:val="Normal"/>
    <w:next w:val="Normal"/>
    <w:uiPriority w:val="11"/>
    <w:qFormat/>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paragraph" w:styleId="Header">
    <w:name w:val="header"/>
    <w:basedOn w:val="Normal"/>
    <w:link w:val="HeaderChar"/>
    <w:uiPriority w:val="99"/>
    <w:unhideWhenUsed/>
    <w:rsid w:val="009F0341"/>
    <w:pPr>
      <w:tabs>
        <w:tab w:val="center" w:pos="4513"/>
        <w:tab w:val="right" w:pos="9026"/>
      </w:tabs>
      <w:spacing w:line="240" w:lineRule="auto"/>
    </w:pPr>
  </w:style>
  <w:style w:type="character" w:customStyle="1" w:styleId="HeaderChar">
    <w:name w:val="Header Char"/>
    <w:basedOn w:val="DefaultParagraphFont"/>
    <w:link w:val="Header"/>
    <w:uiPriority w:val="99"/>
    <w:rsid w:val="009F0341"/>
  </w:style>
  <w:style w:type="paragraph" w:styleId="Footer">
    <w:name w:val="footer"/>
    <w:basedOn w:val="Normal"/>
    <w:link w:val="FooterChar"/>
    <w:uiPriority w:val="99"/>
    <w:unhideWhenUsed/>
    <w:rsid w:val="009F0341"/>
    <w:pPr>
      <w:tabs>
        <w:tab w:val="center" w:pos="4513"/>
        <w:tab w:val="right" w:pos="9026"/>
      </w:tabs>
      <w:spacing w:line="240" w:lineRule="auto"/>
    </w:pPr>
  </w:style>
  <w:style w:type="character" w:customStyle="1" w:styleId="FooterChar">
    <w:name w:val="Footer Char"/>
    <w:basedOn w:val="DefaultParagraphFont"/>
    <w:link w:val="Footer"/>
    <w:uiPriority w:val="99"/>
    <w:rsid w:val="009F0341"/>
  </w:style>
  <w:style w:type="paragraph" w:styleId="Revision">
    <w:name w:val="Revision"/>
    <w:hidden/>
    <w:uiPriority w:val="99"/>
    <w:semiHidden/>
    <w:rsid w:val="009F0341"/>
    <w:pPr>
      <w:spacing w:line="240" w:lineRule="auto"/>
    </w:pPr>
  </w:style>
  <w:style w:type="character" w:styleId="PageNumber">
    <w:name w:val="page number"/>
    <w:basedOn w:val="DefaultParagraphFont"/>
    <w:uiPriority w:val="99"/>
    <w:semiHidden/>
    <w:unhideWhenUsed/>
    <w:rsid w:val="009F0341"/>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13" Type="http://schemas.openxmlformats.org/officeDocument/2006/relationships/hyperlink" Target="https://www.sciencedirect.com/science/article/pii/S2666790821002007" TargetMode="External"/><Relationship Id="rId18" Type="http://schemas.openxmlformats.org/officeDocument/2006/relationships/image" Target="media/image7.png"/><Relationship Id="rId26" Type="http://schemas.openxmlformats.org/officeDocument/2006/relationships/hyperlink" Target="https://scikit-learn.org/stable/modules/generated/sklearn.neighbors.KNeighborsRegressor.html" TargetMode="External"/><Relationship Id="rId21" Type="http://schemas.openxmlformats.org/officeDocument/2006/relationships/hyperlink" Target="https://matplotlib.org/3.5.3/api/_as_gen/matplotlib.pyplot.html" TargetMode="External"/><Relationship Id="rId34" Type="http://schemas.openxmlformats.org/officeDocument/2006/relationships/hyperlink" Target="https://github.com/Rixhi7/Car-Performance-Prediction-Project/blob/main/finalweb.html" TargetMode="External"/><Relationship Id="rId7" Type="http://schemas.openxmlformats.org/officeDocument/2006/relationships/endnotes" Target="endnotes.xml"/><Relationship Id="rId12" Type="http://schemas.openxmlformats.org/officeDocument/2006/relationships/hyperlink" Target="https://www.sciencedirect.com/science/article/pii/S2666790821002007" TargetMode="External"/><Relationship Id="rId17" Type="http://schemas.openxmlformats.org/officeDocument/2006/relationships/image" Target="media/image6.png"/><Relationship Id="rId25" Type="http://schemas.openxmlformats.org/officeDocument/2006/relationships/hyperlink" Target="https://scikit-learn.org/stable/modules/generated/sklearn.svm.SVR.html" TargetMode="External"/><Relationship Id="rId33" Type="http://schemas.openxmlformats.org/officeDocument/2006/relationships/hyperlink" Target="https://github.com/Rixhi7/Car-Performance-Prediction-Project/blob/main/app.py" TargetMode="External"/><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hyperlink" Target="https://pandas.pydata.org/docs/" TargetMode="External"/><Relationship Id="rId29" Type="http://schemas.openxmlformats.org/officeDocument/2006/relationships/hyperlink" Target="https://www.researchgate.net/publication/277830894_The_Concept_to_Measure_the_Overall_Car_Performance" TargetMode="Externa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hyperlink" Target="https://scikit-learn.org/stable/modules/generated/sklearn.linear_model.LinearRegression.html" TargetMode="External"/><Relationship Id="rId32" Type="http://schemas.openxmlformats.org/officeDocument/2006/relationships/hyperlink" Target="https://github.com/Rixhi7/Car-Performance-Prediction-Project/blob/main/Car_Performance_Prediction.ipynb" TargetMode="External"/><Relationship Id="rId37" Type="http://schemas.openxmlformats.org/officeDocument/2006/relationships/theme" Target="theme/theme1.xml"/><Relationship Id="rId5" Type="http://schemas.openxmlformats.org/officeDocument/2006/relationships/webSettings" Target="webSettings.xml"/><Relationship Id="rId15" Type="http://schemas.openxmlformats.org/officeDocument/2006/relationships/image" Target="media/image4.png"/><Relationship Id="rId23" Type="http://schemas.openxmlformats.org/officeDocument/2006/relationships/hyperlink" Target="https://scikit-learn.org/stable/modules/generated/sklearn.preprocessing.LabelEncoder.html" TargetMode="External"/><Relationship Id="rId28" Type="http://schemas.openxmlformats.org/officeDocument/2006/relationships/hyperlink" Target="https://scikit-learn.org/stable/modules/model_evaluation.html" TargetMode="External"/><Relationship Id="rId36" Type="http://schemas.microsoft.com/office/2011/relationships/people" Target="people.xml"/><Relationship Id="rId10" Type="http://schemas.openxmlformats.org/officeDocument/2006/relationships/header" Target="header1.xml"/><Relationship Id="rId19" Type="http://schemas.openxmlformats.org/officeDocument/2006/relationships/image" Target="media/image8.png"/><Relationship Id="rId31" Type="http://schemas.openxmlformats.org/officeDocument/2006/relationships/hyperlink" Target="https://www.sciencedirect.com/science/article/pii/S2666790821002007"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3.jpg"/><Relationship Id="rId22" Type="http://schemas.openxmlformats.org/officeDocument/2006/relationships/hyperlink" Target="https://seaborn.pydata.org/" TargetMode="External"/><Relationship Id="rId27" Type="http://schemas.openxmlformats.org/officeDocument/2006/relationships/hyperlink" Target="https://scikit-learn.org/stable/modules/generated/sklearn.ensemble.RandomForestRegressor.html" TargetMode="External"/><Relationship Id="rId30" Type="http://schemas.openxmlformats.org/officeDocument/2006/relationships/hyperlink" Target="https://www.sciencedirect.com/science/article/abs/pii/S0263224117304554" TargetMode="External"/><Relationship Id="rId35" Type="http://schemas.openxmlformats.org/officeDocument/2006/relationships/fontTable" Target="fontTable.xml"/><Relationship Id="rId8" Type="http://schemas.openxmlformats.org/officeDocument/2006/relationships/image" Target="media/image1.png"/><Relationship Id="rId3"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51A01BD-4E9E-144E-89A5-024A12FE781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TotalTime>
  <Pages>18</Pages>
  <Words>2919</Words>
  <Characters>16643</Characters>
  <Application>Microsoft Office Word</Application>
  <DocSecurity>0</DocSecurity>
  <Lines>138</Lines>
  <Paragraphs>39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19523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Microsoft Office User</cp:lastModifiedBy>
  <cp:revision>2</cp:revision>
  <dcterms:created xsi:type="dcterms:W3CDTF">2023-06-29T18:42:00Z</dcterms:created>
  <dcterms:modified xsi:type="dcterms:W3CDTF">2023-06-29T18:56:00Z</dcterms:modified>
</cp:coreProperties>
</file>